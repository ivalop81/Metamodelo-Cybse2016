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4BF" w:rsidRDefault="009A04BF" w:rsidP="00AC2D60">
      <w:pPr>
        <w:pStyle w:val="papertitle"/>
        <w:rPr>
          <w:lang w:val="es-PY" w:eastAsia="ar-SA"/>
        </w:rPr>
      </w:pPr>
      <w:r>
        <w:rPr>
          <w:lang w:val="es-PY" w:eastAsia="ar-SA"/>
        </w:rPr>
        <w:t xml:space="preserve">Una </w:t>
      </w:r>
      <w:r w:rsidR="008F603D">
        <w:rPr>
          <w:lang w:val="es-PY" w:eastAsia="ar-SA"/>
        </w:rPr>
        <w:t>P</w:t>
      </w:r>
      <w:r w:rsidRPr="0041782F">
        <w:rPr>
          <w:lang w:val="es-PY" w:eastAsia="ar-SA"/>
        </w:rPr>
        <w:t xml:space="preserve">ropuesta </w:t>
      </w:r>
      <w:r w:rsidR="008F603D">
        <w:rPr>
          <w:lang w:val="es-PY" w:eastAsia="ar-SA"/>
        </w:rPr>
        <w:t>B</w:t>
      </w:r>
      <w:r w:rsidRPr="0041782F">
        <w:rPr>
          <w:lang w:val="es-PY" w:eastAsia="ar-SA"/>
        </w:rPr>
        <w:t xml:space="preserve">asada en Model Driven Architecture para el </w:t>
      </w:r>
      <w:r w:rsidR="008F603D">
        <w:rPr>
          <w:lang w:val="es-PY" w:eastAsia="ar-SA"/>
        </w:rPr>
        <w:t>S</w:t>
      </w:r>
      <w:r w:rsidRPr="0041782F">
        <w:rPr>
          <w:lang w:val="es-PY" w:eastAsia="ar-SA"/>
        </w:rPr>
        <w:t xml:space="preserve">oporte de </w:t>
      </w:r>
      <w:r w:rsidR="00E91FE0">
        <w:rPr>
          <w:lang w:val="es-PY" w:eastAsia="ar-SA"/>
        </w:rPr>
        <w:t>Rich Internet Applications</w:t>
      </w:r>
    </w:p>
    <w:p w:rsidR="009A04BF" w:rsidRPr="00614D3B" w:rsidRDefault="009A04BF" w:rsidP="00AC2D60">
      <w:pPr>
        <w:pStyle w:val="author"/>
        <w:rPr>
          <w:lang w:val="es-PY"/>
        </w:rPr>
      </w:pPr>
      <w:r w:rsidRPr="00614D3B">
        <w:rPr>
          <w:lang w:val="es-PY"/>
        </w:rPr>
        <w:t xml:space="preserve">Iván López, Magalí González, Nathalie Aquino </w:t>
      </w:r>
      <w:r>
        <w:rPr>
          <w:lang w:val="es-PY"/>
        </w:rPr>
        <w:t>y</w:t>
      </w:r>
      <w:r w:rsidRPr="00614D3B">
        <w:rPr>
          <w:lang w:val="es-PY"/>
        </w:rPr>
        <w:t xml:space="preserve"> Luca Cernuzzi</w:t>
      </w:r>
    </w:p>
    <w:p w:rsidR="009A04BF" w:rsidRDefault="009A04BF" w:rsidP="00A72DA4">
      <w:pPr>
        <w:pStyle w:val="address"/>
        <w:rPr>
          <w:lang w:val="es-PY"/>
        </w:rPr>
      </w:pPr>
      <w:r w:rsidRPr="007D0241">
        <w:rPr>
          <w:lang w:val="es-PY"/>
        </w:rPr>
        <w:t xml:space="preserve">Universidad Católica </w:t>
      </w:r>
      <w:r w:rsidR="00E91FE0">
        <w:rPr>
          <w:lang w:val="es-PY"/>
        </w:rPr>
        <w:t>“</w:t>
      </w:r>
      <w:r w:rsidRPr="007D0241">
        <w:rPr>
          <w:lang w:val="es-PY"/>
        </w:rPr>
        <w:t>Nuestra Señora de la Asunción</w:t>
      </w:r>
      <w:r w:rsidR="00E91FE0">
        <w:rPr>
          <w:lang w:val="es-PY"/>
        </w:rPr>
        <w:t xml:space="preserve">”, </w:t>
      </w:r>
      <w:r>
        <w:rPr>
          <w:lang w:val="es-PY"/>
        </w:rPr>
        <w:t>Asunción</w:t>
      </w:r>
      <w:r w:rsidRPr="007D0241">
        <w:rPr>
          <w:lang w:val="es-PY"/>
        </w:rPr>
        <w:t xml:space="preserve">, </w:t>
      </w:r>
      <w:r>
        <w:rPr>
          <w:lang w:val="es-PY"/>
        </w:rPr>
        <w:t>Paraguay</w:t>
      </w:r>
      <w:r w:rsidRPr="007D0241">
        <w:rPr>
          <w:lang w:val="es-PY"/>
        </w:rPr>
        <w:t xml:space="preserve"> </w:t>
      </w:r>
    </w:p>
    <w:p w:rsidR="00E91FE0" w:rsidRPr="00CF1124" w:rsidRDefault="00114331" w:rsidP="00AC2D60">
      <w:pPr>
        <w:pStyle w:val="address"/>
        <w:rPr>
          <w:rStyle w:val="e-mail"/>
          <w:lang w:val="es-PY"/>
          <w:rPrChange w:id="0" w:author="marcazal" w:date="2016-03-02T00:30:00Z">
            <w:rPr>
              <w:rStyle w:val="e-mail"/>
            </w:rPr>
          </w:rPrChange>
        </w:rPr>
      </w:pPr>
      <w:r>
        <w:fldChar w:fldCharType="begin"/>
      </w:r>
      <w:r w:rsidRPr="00CF1124">
        <w:rPr>
          <w:lang w:val="es-PY"/>
          <w:rPrChange w:id="1" w:author="marcazal" w:date="2016-03-02T00:30:00Z">
            <w:rPr/>
          </w:rPrChange>
        </w:rPr>
        <w:instrText>HYPERLINK "mailto:ivalop81@gmail.com"</w:instrText>
      </w:r>
      <w:r>
        <w:fldChar w:fldCharType="separate"/>
      </w:r>
      <w:r w:rsidR="00E91FE0" w:rsidRPr="00FA6EA6">
        <w:rPr>
          <w:rStyle w:val="e-mail"/>
          <w:lang w:val="es-PY"/>
        </w:rPr>
        <w:t>ivalop81@gmail.com</w:t>
      </w:r>
      <w:r>
        <w:fldChar w:fldCharType="end"/>
      </w:r>
    </w:p>
    <w:p w:rsidR="00E91FE0" w:rsidRPr="00CF1124" w:rsidRDefault="00E91FE0" w:rsidP="00AC2D60">
      <w:pPr>
        <w:pStyle w:val="address"/>
        <w:rPr>
          <w:rStyle w:val="e-mail"/>
          <w:lang w:val="es-PY"/>
          <w:rPrChange w:id="2" w:author="marcazal" w:date="2016-03-02T00:30:00Z">
            <w:rPr>
              <w:rStyle w:val="e-mail"/>
            </w:rPr>
          </w:rPrChange>
        </w:rPr>
      </w:pPr>
      <w:r w:rsidRPr="00E91FE0">
        <w:rPr>
          <w:rStyle w:val="e-mail"/>
          <w:lang w:val="es-PY"/>
        </w:rPr>
        <w:t>{</w:t>
      </w:r>
      <w:r w:rsidRPr="008750B0">
        <w:rPr>
          <w:rStyle w:val="e-mail"/>
          <w:lang w:val="es-PY"/>
        </w:rPr>
        <w:t>mgonzalez,</w:t>
      </w:r>
      <w:r>
        <w:rPr>
          <w:rStyle w:val="e-mail"/>
          <w:lang w:val="es-PY"/>
        </w:rPr>
        <w:t xml:space="preserve"> </w:t>
      </w:r>
      <w:r w:rsidRPr="008750B0">
        <w:rPr>
          <w:rStyle w:val="e-mail"/>
          <w:lang w:val="es-PY"/>
        </w:rPr>
        <w:t>nathalie.aquino,</w:t>
      </w:r>
      <w:r>
        <w:rPr>
          <w:rStyle w:val="e-mail"/>
          <w:lang w:val="es-PY"/>
        </w:rPr>
        <w:t xml:space="preserve"> </w:t>
      </w:r>
      <w:r w:rsidR="00114331">
        <w:fldChar w:fldCharType="begin"/>
      </w:r>
      <w:r w:rsidR="00114331" w:rsidRPr="00CF1124">
        <w:rPr>
          <w:lang w:val="es-PY"/>
          <w:rPrChange w:id="3" w:author="marcazal" w:date="2016-03-02T00:30:00Z">
            <w:rPr/>
          </w:rPrChange>
        </w:rPr>
        <w:instrText>HYPERLINK "mailto:lcernuzz%7d@uca.edu.py"</w:instrText>
      </w:r>
      <w:r w:rsidR="00114331">
        <w:fldChar w:fldCharType="separate"/>
      </w:r>
      <w:r w:rsidRPr="008750B0">
        <w:rPr>
          <w:rStyle w:val="Hipervnculo"/>
          <w:rFonts w:ascii="Courier" w:hAnsi="Courier"/>
          <w:noProof/>
          <w:lang w:val="es-PY"/>
        </w:rPr>
        <w:t>lcernuzz}@uca.edu.py</w:t>
      </w:r>
      <w:r w:rsidR="00114331">
        <w:fldChar w:fldCharType="end"/>
      </w:r>
    </w:p>
    <w:p w:rsidR="009A04BF" w:rsidRDefault="00E91FE0" w:rsidP="00E91FE0">
      <w:pPr>
        <w:pStyle w:val="abstract"/>
        <w:spacing w:after="0"/>
        <w:ind w:firstLine="0"/>
        <w:rPr>
          <w:lang w:val="es-PY"/>
        </w:rPr>
      </w:pPr>
      <w:r w:rsidRPr="00B258D1">
        <w:rPr>
          <w:b/>
          <w:lang w:val="es-PY"/>
        </w:rPr>
        <w:t>Abstract.</w:t>
      </w:r>
      <w:r w:rsidRPr="00B258D1">
        <w:rPr>
          <w:lang w:val="es-PY"/>
        </w:rPr>
        <w:t xml:space="preserve"> </w:t>
      </w:r>
      <w:r w:rsidR="00AF5B3D" w:rsidRPr="00B258D1">
        <w:rPr>
          <w:lang w:val="es-PY"/>
        </w:rPr>
        <w:t>Las Rich Internet Applications (RIA)</w:t>
      </w:r>
      <w:r w:rsidR="00AF5B3D">
        <w:rPr>
          <w:lang w:val="es-PY"/>
        </w:rPr>
        <w:t xml:space="preserve"> </w:t>
      </w:r>
      <w:r w:rsidR="00AF5B3D" w:rsidRPr="00B258D1">
        <w:rPr>
          <w:lang w:val="es-PY"/>
        </w:rPr>
        <w:t xml:space="preserve">han surgido para </w:t>
      </w:r>
      <w:r w:rsidR="00AF5B3D">
        <w:rPr>
          <w:lang w:val="es-PY"/>
        </w:rPr>
        <w:t>permitir apl</w:t>
      </w:r>
      <w:r w:rsidR="00AF5B3D">
        <w:rPr>
          <w:lang w:val="es-PY"/>
        </w:rPr>
        <w:t>i</w:t>
      </w:r>
      <w:r w:rsidR="00AF5B3D">
        <w:rPr>
          <w:lang w:val="es-PY"/>
        </w:rPr>
        <w:t>caciones en</w:t>
      </w:r>
      <w:r w:rsidR="00AF5B3D" w:rsidRPr="00B258D1">
        <w:rPr>
          <w:lang w:val="es-PY"/>
        </w:rPr>
        <w:t xml:space="preserve"> la Web </w:t>
      </w:r>
      <w:r w:rsidR="00AF5B3D">
        <w:rPr>
          <w:lang w:val="es-PY"/>
        </w:rPr>
        <w:t xml:space="preserve">con características </w:t>
      </w:r>
      <w:r w:rsidR="00AF5B3D" w:rsidRPr="00B258D1">
        <w:rPr>
          <w:lang w:val="es-PY"/>
        </w:rPr>
        <w:t>similares a las de escrito</w:t>
      </w:r>
      <w:r w:rsidR="00AF5B3D">
        <w:rPr>
          <w:lang w:val="es-PY"/>
        </w:rPr>
        <w:t>rio</w:t>
      </w:r>
      <w:r w:rsidR="00AF5B3D" w:rsidRPr="00B258D1">
        <w:rPr>
          <w:lang w:val="es-PY"/>
        </w:rPr>
        <w:t>. Este trabajo se enfoca en las características RIA relacionadas a la validación local de datos y a la inclusión de widgets interactivos de amplia uti</w:t>
      </w:r>
      <w:r w:rsidR="00AF5B3D">
        <w:rPr>
          <w:lang w:val="es-PY"/>
        </w:rPr>
        <w:t xml:space="preserve">lización para extender </w:t>
      </w:r>
      <w:r w:rsidRPr="00B258D1">
        <w:rPr>
          <w:lang w:val="es-PY"/>
        </w:rPr>
        <w:t xml:space="preserve">Model Oriented </w:t>
      </w:r>
      <w:r w:rsidR="009A04BF" w:rsidRPr="00B258D1">
        <w:rPr>
          <w:lang w:val="es-PY"/>
        </w:rPr>
        <w:t>Web Approach (MoWebA)</w:t>
      </w:r>
      <w:r w:rsidR="00AF5B3D">
        <w:rPr>
          <w:lang w:val="es-PY"/>
        </w:rPr>
        <w:t>. MoWebA</w:t>
      </w:r>
      <w:r w:rsidR="009A04BF" w:rsidRPr="00B258D1">
        <w:rPr>
          <w:lang w:val="es-PY"/>
        </w:rPr>
        <w:t xml:space="preserve"> es una aproximación de </w:t>
      </w:r>
      <w:r w:rsidR="00AF5B3D">
        <w:rPr>
          <w:lang w:val="es-PY"/>
        </w:rPr>
        <w:t>des</w:t>
      </w:r>
      <w:r w:rsidR="00AF5B3D">
        <w:rPr>
          <w:lang w:val="es-PY"/>
        </w:rPr>
        <w:t>a</w:t>
      </w:r>
      <w:r w:rsidR="00AF5B3D">
        <w:rPr>
          <w:lang w:val="es-PY"/>
        </w:rPr>
        <w:t xml:space="preserve">rrollo de aplicaciones Web </w:t>
      </w:r>
      <w:r w:rsidR="009A04BF" w:rsidRPr="00B258D1">
        <w:rPr>
          <w:lang w:val="es-PY"/>
        </w:rPr>
        <w:t>fundamentada en los principios de Model Driven Architecture (MDA). En ese contexto, este trabajo extiende MoWebA para dar cobertura a las Rich Internet Applications (RIA)</w:t>
      </w:r>
      <w:r w:rsidR="001A51EC" w:rsidRPr="00B258D1">
        <w:rPr>
          <w:lang w:val="es-PY"/>
        </w:rPr>
        <w:t>, dando lugar a MoWebA4RIA</w:t>
      </w:r>
      <w:r w:rsidR="009A04BF" w:rsidRPr="00B258D1">
        <w:rPr>
          <w:lang w:val="es-PY"/>
        </w:rPr>
        <w:t>. Se han extendido los metamodelos y perfiles de MoWebA para dar soporte a las características mencionadas. De manera correspondiente, se adaptaron las r</w:t>
      </w:r>
      <w:r w:rsidR="009A04BF" w:rsidRPr="00B258D1">
        <w:rPr>
          <w:lang w:val="es-PY"/>
        </w:rPr>
        <w:t>e</w:t>
      </w:r>
      <w:r w:rsidR="009A04BF" w:rsidRPr="00B258D1">
        <w:rPr>
          <w:lang w:val="es-PY"/>
        </w:rPr>
        <w:t>glas de transformación y el compilador de modelo a texto para generar interf</w:t>
      </w:r>
      <w:r w:rsidR="009A04BF" w:rsidRPr="00B258D1">
        <w:rPr>
          <w:lang w:val="es-PY"/>
        </w:rPr>
        <w:t>a</w:t>
      </w:r>
      <w:r w:rsidR="009A04BF" w:rsidRPr="00B258D1">
        <w:rPr>
          <w:lang w:val="es-PY"/>
        </w:rPr>
        <w:t>ces enriquecidas usando jQuery UI</w:t>
      </w:r>
      <w:r w:rsidR="00B854EE" w:rsidRPr="00B258D1">
        <w:rPr>
          <w:lang w:val="es-PY"/>
        </w:rPr>
        <w:t xml:space="preserve"> y jQuery Validation Plugin.</w:t>
      </w:r>
      <w:r w:rsidR="009A04BF" w:rsidRPr="00B258D1">
        <w:rPr>
          <w:lang w:val="es-PY"/>
        </w:rPr>
        <w:t xml:space="preserve"> Finalmente, se ha realizado una ilustración de la propuesta, a fin de demostrar las nuevas cap</w:t>
      </w:r>
      <w:r w:rsidR="009A04BF" w:rsidRPr="00B258D1">
        <w:rPr>
          <w:lang w:val="es-PY"/>
        </w:rPr>
        <w:t>a</w:t>
      </w:r>
      <w:r w:rsidR="009A04BF" w:rsidRPr="00B258D1">
        <w:rPr>
          <w:lang w:val="es-PY"/>
        </w:rPr>
        <w:t>cidades de MoWebA</w:t>
      </w:r>
      <w:r w:rsidR="001A51EC" w:rsidRPr="00B258D1">
        <w:rPr>
          <w:lang w:val="es-PY"/>
        </w:rPr>
        <w:t>4RIA</w:t>
      </w:r>
      <w:r w:rsidR="009A04BF" w:rsidRPr="00B258D1">
        <w:rPr>
          <w:lang w:val="es-PY"/>
        </w:rPr>
        <w:t>.</w:t>
      </w:r>
    </w:p>
    <w:p w:rsidR="00776FA9" w:rsidRPr="00B908D5" w:rsidRDefault="00E91FE0" w:rsidP="00E91FE0">
      <w:pPr>
        <w:pStyle w:val="keywords"/>
      </w:pPr>
      <w:r>
        <w:rPr>
          <w:b/>
        </w:rPr>
        <w:t>Keywords:</w:t>
      </w:r>
      <w:r>
        <w:t xml:space="preserve"> Model </w:t>
      </w:r>
      <w:r w:rsidR="009A04BF" w:rsidRPr="00161403">
        <w:t>Driven Architecture (MDA)</w:t>
      </w:r>
      <w:r>
        <w:t xml:space="preserve">, </w:t>
      </w:r>
      <w:r w:rsidR="009A04BF" w:rsidRPr="00161403">
        <w:t>Model Oriented Web A</w:t>
      </w:r>
      <w:r w:rsidR="009A04BF" w:rsidRPr="00161403">
        <w:t>p</w:t>
      </w:r>
      <w:r w:rsidR="009A04BF" w:rsidRPr="00161403">
        <w:t>proach (</w:t>
      </w:r>
      <w:proofErr w:type="spellStart"/>
      <w:r w:rsidR="009A04BF" w:rsidRPr="00161403">
        <w:t>MoWebA</w:t>
      </w:r>
      <w:proofErr w:type="spellEnd"/>
      <w:r w:rsidR="009A04BF" w:rsidRPr="00161403">
        <w:t>)</w:t>
      </w:r>
      <w:r>
        <w:t xml:space="preserve">, </w:t>
      </w:r>
      <w:r w:rsidR="009A04BF" w:rsidRPr="00161403">
        <w:t>Rich Internet Applications (RIA)</w:t>
      </w:r>
    </w:p>
    <w:p w:rsidR="00776FA9" w:rsidRPr="0069463E" w:rsidRDefault="00776FA9" w:rsidP="00B15053">
      <w:pPr>
        <w:pStyle w:val="heading1"/>
      </w:pPr>
      <w:proofErr w:type="spellStart"/>
      <w:r w:rsidRPr="0069463E">
        <w:t>Introducción</w:t>
      </w:r>
      <w:proofErr w:type="spellEnd"/>
    </w:p>
    <w:p w:rsidR="003F00BC" w:rsidRDefault="006C1FDF" w:rsidP="00B15053">
      <w:pPr>
        <w:pStyle w:val="p1a"/>
        <w:rPr>
          <w:lang w:val="es-PY"/>
        </w:rPr>
      </w:pPr>
      <w:r w:rsidRPr="00B15053">
        <w:rPr>
          <w:lang w:val="es-PY"/>
        </w:rPr>
        <w:t xml:space="preserve">El término </w:t>
      </w:r>
      <w:r w:rsidR="003E560E" w:rsidRPr="00B15053">
        <w:rPr>
          <w:lang w:val="es-PY"/>
        </w:rPr>
        <w:t>Rich Internet Application (RIA)</w:t>
      </w:r>
      <w:r w:rsidR="004C6429" w:rsidRPr="004C6429">
        <w:rPr>
          <w:lang w:val="es-PY"/>
        </w:rPr>
        <w:t xml:space="preserve"> fue introducido en </w:t>
      </w:r>
      <w:r w:rsidR="003E560E" w:rsidRPr="00B15053">
        <w:rPr>
          <w:lang w:val="es-PY"/>
        </w:rPr>
        <w:t xml:space="preserve">el </w:t>
      </w:r>
      <w:r w:rsidRPr="00B15053">
        <w:rPr>
          <w:lang w:val="es-PY"/>
        </w:rPr>
        <w:t>2002 por la empresa Macromedia</w:t>
      </w:r>
      <w:r w:rsidR="003E560E" w:rsidRPr="00B15053">
        <w:rPr>
          <w:lang w:val="es-PY"/>
        </w:rPr>
        <w:t>,</w:t>
      </w:r>
      <w:r w:rsidRPr="00B15053">
        <w:rPr>
          <w:lang w:val="es-PY"/>
        </w:rPr>
        <w:t xml:space="preserve"> </w:t>
      </w:r>
      <w:r w:rsidR="003E560E" w:rsidRPr="00B15053">
        <w:rPr>
          <w:lang w:val="es-PY"/>
        </w:rPr>
        <w:t>que en ese entonces abordaba</w:t>
      </w:r>
      <w:r w:rsidRPr="00EF4C81">
        <w:rPr>
          <w:lang w:val="es-PY"/>
        </w:rPr>
        <w:t xml:space="preserve"> limitaciones en cuanto a la rique</w:t>
      </w:r>
      <w:r w:rsidRPr="00B15053">
        <w:rPr>
          <w:lang w:val="es-PY"/>
        </w:rPr>
        <w:t>za de las interfaces, medios y contenidos de las aplicaciones</w:t>
      </w:r>
      <w:r w:rsidR="003E560E" w:rsidRPr="00B15053">
        <w:rPr>
          <w:lang w:val="es-PY"/>
        </w:rPr>
        <w:t xml:space="preserve"> Web</w:t>
      </w:r>
      <w:r w:rsidRPr="00B15053">
        <w:rPr>
          <w:lang w:val="es-PY"/>
        </w:rPr>
        <w:t>.</w:t>
      </w:r>
      <w:r w:rsidR="003E560E" w:rsidRPr="00EF4C81">
        <w:rPr>
          <w:lang w:val="es-PY"/>
        </w:rPr>
        <w:t xml:space="preserve"> Las RIA son aplica</w:t>
      </w:r>
      <w:r w:rsidR="003E560E" w:rsidRPr="00B15053">
        <w:rPr>
          <w:lang w:val="es-PY"/>
        </w:rPr>
        <w:t>ci</w:t>
      </w:r>
      <w:r w:rsidR="003E560E" w:rsidRPr="00EF4C81">
        <w:rPr>
          <w:lang w:val="es-PY"/>
        </w:rPr>
        <w:t>o</w:t>
      </w:r>
      <w:r w:rsidR="003E560E" w:rsidRPr="00B15053">
        <w:rPr>
          <w:lang w:val="es-PY"/>
        </w:rPr>
        <w:t>nes Web que exhiben widgets, comportamientos y característ</w:t>
      </w:r>
      <w:r w:rsidR="003E560E" w:rsidRPr="00EF4C81">
        <w:rPr>
          <w:lang w:val="es-PY"/>
        </w:rPr>
        <w:t>i</w:t>
      </w:r>
      <w:r w:rsidR="003E560E" w:rsidRPr="00B15053">
        <w:rPr>
          <w:lang w:val="es-PY"/>
        </w:rPr>
        <w:t>cas que están presentes en las aplicaciones de escritorio. Poseen una mayor c</w:t>
      </w:r>
      <w:r w:rsidR="003E560E" w:rsidRPr="003F00BC">
        <w:rPr>
          <w:lang w:val="es-PY"/>
        </w:rPr>
        <w:t>a</w:t>
      </w:r>
      <w:r w:rsidR="003E560E" w:rsidRPr="00B15053">
        <w:rPr>
          <w:lang w:val="es-PY"/>
        </w:rPr>
        <w:t>pacidad de respuesta, son más seguras y presentan una interfaz más avanzada con respecto a las aplicaci</w:t>
      </w:r>
      <w:r w:rsidR="003E560E" w:rsidRPr="003F00BC">
        <w:rPr>
          <w:lang w:val="es-PY"/>
        </w:rPr>
        <w:t>o</w:t>
      </w:r>
      <w:r w:rsidR="003E560E" w:rsidRPr="00B15053">
        <w:rPr>
          <w:lang w:val="es-PY"/>
        </w:rPr>
        <w:t xml:space="preserve">nes del modelo Web </w:t>
      </w:r>
      <w:r w:rsidR="003E560E" w:rsidRPr="003F00BC">
        <w:rPr>
          <w:lang w:val="es-PY"/>
        </w:rPr>
        <w:t>tradicional</w:t>
      </w:r>
      <w:r w:rsidR="00EF4C81">
        <w:rPr>
          <w:lang w:val="es-PY"/>
        </w:rPr>
        <w:t xml:space="preserve"> </w:t>
      </w:r>
      <w:r w:rsidR="000120FC" w:rsidRPr="004F2ED0">
        <w:rPr>
          <w:lang w:val="es-PY"/>
        </w:rPr>
        <w:t>[</w:t>
      </w:r>
      <w:r w:rsidR="00114331">
        <w:rPr>
          <w:lang w:val="es-PY"/>
        </w:rPr>
        <w:fldChar w:fldCharType="begin"/>
      </w:r>
      <w:r w:rsidR="000120FC">
        <w:rPr>
          <w:lang w:val="es-PY"/>
        </w:rPr>
        <w:instrText xml:space="preserve"> REF _Ref437884692 \r \h </w:instrText>
      </w:r>
      <w:r w:rsidR="00114331">
        <w:rPr>
          <w:lang w:val="es-PY"/>
        </w:rPr>
      </w:r>
      <w:r w:rsidR="00114331">
        <w:rPr>
          <w:lang w:val="es-PY"/>
        </w:rPr>
        <w:fldChar w:fldCharType="separate"/>
      </w:r>
      <w:r w:rsidR="003147FE">
        <w:rPr>
          <w:lang w:val="es-PY"/>
        </w:rPr>
        <w:t>2</w:t>
      </w:r>
      <w:r w:rsidR="00114331">
        <w:rPr>
          <w:lang w:val="es-PY"/>
        </w:rPr>
        <w:fldChar w:fldCharType="end"/>
      </w:r>
      <w:proofErr w:type="gramStart"/>
      <w:r w:rsidR="000120FC" w:rsidRPr="004F2ED0">
        <w:rPr>
          <w:lang w:val="es-PY"/>
        </w:rPr>
        <w:t>]</w:t>
      </w:r>
      <w:r w:rsidR="00EF4C81" w:rsidRPr="004F2ED0">
        <w:rPr>
          <w:lang w:val="es-PY"/>
        </w:rPr>
        <w:t>[</w:t>
      </w:r>
      <w:proofErr w:type="gramEnd"/>
      <w:r w:rsidR="00114331">
        <w:rPr>
          <w:lang w:val="es-PY"/>
        </w:rPr>
        <w:fldChar w:fldCharType="begin"/>
      </w:r>
      <w:r w:rsidR="000120FC">
        <w:rPr>
          <w:lang w:val="es-PY"/>
        </w:rPr>
        <w:instrText xml:space="preserve"> REF _Ref437884522 \r \h </w:instrText>
      </w:r>
      <w:r w:rsidR="00114331">
        <w:rPr>
          <w:lang w:val="es-PY"/>
        </w:rPr>
      </w:r>
      <w:r w:rsidR="00114331">
        <w:rPr>
          <w:lang w:val="es-PY"/>
        </w:rPr>
        <w:fldChar w:fldCharType="separate"/>
      </w:r>
      <w:r w:rsidR="003147FE">
        <w:rPr>
          <w:lang w:val="es-PY"/>
        </w:rPr>
        <w:t>4</w:t>
      </w:r>
      <w:r w:rsidR="00114331">
        <w:rPr>
          <w:lang w:val="es-PY"/>
        </w:rPr>
        <w:fldChar w:fldCharType="end"/>
      </w:r>
      <w:r w:rsidR="00EF4C81" w:rsidRPr="004F2ED0">
        <w:rPr>
          <w:lang w:val="es-PY"/>
        </w:rPr>
        <w:t>]</w:t>
      </w:r>
      <w:r w:rsidR="00EF4C81">
        <w:rPr>
          <w:lang w:val="es-PY"/>
        </w:rPr>
        <w:t xml:space="preserve">. </w:t>
      </w:r>
    </w:p>
    <w:p w:rsidR="00F30F4C" w:rsidRPr="0005654A" w:rsidRDefault="003E560E">
      <w:pPr>
        <w:rPr>
          <w:lang w:val="es-ES"/>
        </w:rPr>
      </w:pPr>
      <w:r w:rsidRPr="00B15053">
        <w:rPr>
          <w:lang w:val="es-PY"/>
        </w:rPr>
        <w:t>Las RIA tienen cuatro característic</w:t>
      </w:r>
      <w:r w:rsidRPr="003F00BC">
        <w:rPr>
          <w:lang w:val="es-PY"/>
        </w:rPr>
        <w:t>as principales</w:t>
      </w:r>
      <w:r w:rsidR="00EF4C81">
        <w:rPr>
          <w:lang w:val="es-PY"/>
        </w:rPr>
        <w:t xml:space="preserve"> [</w:t>
      </w:r>
      <w:r w:rsidR="000120FC">
        <w:rPr>
          <w:lang w:val="es-PY"/>
        </w:rPr>
        <w:t>3</w:t>
      </w:r>
      <w:r w:rsidR="00EF4C81">
        <w:rPr>
          <w:lang w:val="es-PY"/>
        </w:rPr>
        <w:t>]</w:t>
      </w:r>
      <w:r w:rsidRPr="00B15053">
        <w:rPr>
          <w:lang w:val="es-PY"/>
        </w:rPr>
        <w:t xml:space="preserve">: </w:t>
      </w:r>
      <w:r w:rsidR="008F603D">
        <w:rPr>
          <w:lang w:val="es-PY"/>
        </w:rPr>
        <w:t>i</w:t>
      </w:r>
      <w:r w:rsidRPr="00B15053">
        <w:rPr>
          <w:lang w:val="es-PY"/>
        </w:rPr>
        <w:t xml:space="preserve">) </w:t>
      </w:r>
      <w:r w:rsidR="003F00BC" w:rsidRPr="00B15053">
        <w:rPr>
          <w:lang w:val="es-PY"/>
        </w:rPr>
        <w:t>es pos</w:t>
      </w:r>
      <w:r w:rsidR="003F00BC" w:rsidRPr="003F00BC">
        <w:rPr>
          <w:lang w:val="es-PY"/>
        </w:rPr>
        <w:t xml:space="preserve">ible almacenar datos en el lado cliente, </w:t>
      </w:r>
      <w:r w:rsidR="00EA2F74">
        <w:rPr>
          <w:lang w:val="es-PY"/>
        </w:rPr>
        <w:t>o bien</w:t>
      </w:r>
      <w:r w:rsidR="003F00BC" w:rsidRPr="003F00BC">
        <w:rPr>
          <w:lang w:val="es-PY"/>
        </w:rPr>
        <w:t xml:space="preserve"> distribuir el almacenamiento entre el cliente y el servidor</w:t>
      </w:r>
      <w:r w:rsidR="003F00BC">
        <w:rPr>
          <w:lang w:val="es-PY"/>
        </w:rPr>
        <w:t xml:space="preserve">; </w:t>
      </w:r>
      <w:r w:rsidR="008F603D">
        <w:rPr>
          <w:lang w:val="es-PY"/>
        </w:rPr>
        <w:t>ii</w:t>
      </w:r>
      <w:r w:rsidR="003F00BC">
        <w:rPr>
          <w:lang w:val="es-PY"/>
        </w:rPr>
        <w:t xml:space="preserve">) </w:t>
      </w:r>
      <w:r w:rsidR="003F00BC" w:rsidRPr="00BE3B39">
        <w:rPr>
          <w:lang w:val="es-PY"/>
        </w:rPr>
        <w:t>es factible distribuir</w:t>
      </w:r>
      <w:r w:rsidR="003F00BC">
        <w:rPr>
          <w:lang w:val="es-PY"/>
        </w:rPr>
        <w:t xml:space="preserve"> la ejecución de</w:t>
      </w:r>
      <w:r w:rsidR="003F00BC" w:rsidRPr="00BE3B39">
        <w:rPr>
          <w:lang w:val="es-PY"/>
        </w:rPr>
        <w:t xml:space="preserve"> la lógica de negocios entre el cliente y el servidor</w:t>
      </w:r>
      <w:r w:rsidR="00EA2F74">
        <w:rPr>
          <w:lang w:val="es-PY"/>
        </w:rPr>
        <w:t>, o bien</w:t>
      </w:r>
      <w:r w:rsidR="003F00BC">
        <w:rPr>
          <w:lang w:val="es-PY"/>
        </w:rPr>
        <w:t xml:space="preserve"> </w:t>
      </w:r>
      <w:r w:rsidR="003F00BC" w:rsidRPr="00BE3B39">
        <w:rPr>
          <w:lang w:val="es-PY"/>
        </w:rPr>
        <w:t>llev</w:t>
      </w:r>
      <w:r w:rsidR="00EA2F74">
        <w:rPr>
          <w:lang w:val="es-PY"/>
        </w:rPr>
        <w:t xml:space="preserve">ar a cabo operaciones complejas, específicas de dominio, o de validación de datos directamente en el lado cliente; </w:t>
      </w:r>
      <w:r w:rsidR="008F603D">
        <w:rPr>
          <w:lang w:val="es-PY"/>
        </w:rPr>
        <w:t>iii</w:t>
      </w:r>
      <w:r w:rsidR="00EF4C81">
        <w:rPr>
          <w:lang w:val="es-PY"/>
        </w:rPr>
        <w:t xml:space="preserve">) </w:t>
      </w:r>
      <w:r w:rsidR="00CF06ED">
        <w:rPr>
          <w:lang w:val="es-PY"/>
        </w:rPr>
        <w:t>las interfaces de usuario ofrecen una m</w:t>
      </w:r>
      <w:r w:rsidR="00CF06ED">
        <w:rPr>
          <w:lang w:val="es-PY"/>
        </w:rPr>
        <w:t>a</w:t>
      </w:r>
      <w:r w:rsidR="00EA2F74">
        <w:rPr>
          <w:lang w:val="es-PY"/>
        </w:rPr>
        <w:t>yor riqueza ya que permiten</w:t>
      </w:r>
      <w:r w:rsidR="00CF06ED">
        <w:rPr>
          <w:lang w:val="es-PY"/>
        </w:rPr>
        <w:t xml:space="preserve"> ma</w:t>
      </w:r>
      <w:r w:rsidR="00EA2F74">
        <w:rPr>
          <w:lang w:val="es-PY"/>
        </w:rPr>
        <w:t>nejar eventos en el lado cliente,</w:t>
      </w:r>
      <w:r w:rsidR="00CF06ED">
        <w:rPr>
          <w:lang w:val="es-PY"/>
        </w:rPr>
        <w:t xml:space="preserve"> </w:t>
      </w:r>
      <w:r w:rsidR="006E5D61">
        <w:rPr>
          <w:lang w:val="es-PY"/>
        </w:rPr>
        <w:t>ofertan</w:t>
      </w:r>
      <w:r w:rsidR="00CF06ED">
        <w:rPr>
          <w:lang w:val="es-PY"/>
        </w:rPr>
        <w:t xml:space="preserve"> una amplia variedad de widgets interac</w:t>
      </w:r>
      <w:r w:rsidR="00D06EC0">
        <w:rPr>
          <w:lang w:val="es-PY"/>
        </w:rPr>
        <w:t>tivos</w:t>
      </w:r>
      <w:r w:rsidR="006E5D61">
        <w:rPr>
          <w:lang w:val="es-PY"/>
        </w:rPr>
        <w:t xml:space="preserve">, siguen un paradigma de página única, y dan soporte </w:t>
      </w:r>
      <w:r w:rsidR="006E5D61">
        <w:rPr>
          <w:lang w:val="es-PY"/>
        </w:rPr>
        <w:lastRenderedPageBreak/>
        <w:t xml:space="preserve">a contenido multimedia; y </w:t>
      </w:r>
      <w:r w:rsidR="008F603D">
        <w:rPr>
          <w:lang w:val="es-PY"/>
        </w:rPr>
        <w:t>iv</w:t>
      </w:r>
      <w:r w:rsidR="006E5D61">
        <w:rPr>
          <w:lang w:val="es-PY"/>
        </w:rPr>
        <w:t xml:space="preserve">) </w:t>
      </w:r>
      <w:r w:rsidR="00EA2F74">
        <w:rPr>
          <w:lang w:val="es-PY"/>
        </w:rPr>
        <w:t>se crean mecanismos para reducir al mínimo la transf</w:t>
      </w:r>
      <w:r w:rsidR="00EA2F74">
        <w:rPr>
          <w:lang w:val="es-PY"/>
        </w:rPr>
        <w:t>e</w:t>
      </w:r>
      <w:r w:rsidR="00EA2F74">
        <w:rPr>
          <w:lang w:val="es-PY"/>
        </w:rPr>
        <w:t>rencia de datos entre el cliente y el servidor, dando soporte a comunicaciones asíncr</w:t>
      </w:r>
      <w:r w:rsidR="00EA2F74">
        <w:rPr>
          <w:lang w:val="es-PY"/>
        </w:rPr>
        <w:t>o</w:t>
      </w:r>
      <w:r w:rsidR="00EA2F74">
        <w:rPr>
          <w:lang w:val="es-PY"/>
        </w:rPr>
        <w:t xml:space="preserve">nas entre ellos. </w:t>
      </w:r>
    </w:p>
    <w:p w:rsidR="00283A85" w:rsidRDefault="00D06EC0" w:rsidP="0051795D">
      <w:pPr>
        <w:rPr>
          <w:lang w:val="es-PY"/>
        </w:rPr>
      </w:pPr>
      <w:r>
        <w:rPr>
          <w:lang w:val="es-PY"/>
        </w:rPr>
        <w:t>Debido a</w:t>
      </w:r>
      <w:r w:rsidR="00776FA9" w:rsidRPr="009F5555">
        <w:rPr>
          <w:lang w:val="es-PY"/>
        </w:rPr>
        <w:t xml:space="preserve"> </w:t>
      </w:r>
      <w:r>
        <w:rPr>
          <w:lang w:val="es-PY"/>
        </w:rPr>
        <w:t>los</w:t>
      </w:r>
      <w:r w:rsidRPr="009F5555">
        <w:rPr>
          <w:lang w:val="es-PY"/>
        </w:rPr>
        <w:t xml:space="preserve"> </w:t>
      </w:r>
      <w:r w:rsidR="00776FA9" w:rsidRPr="009F5555">
        <w:rPr>
          <w:lang w:val="es-PY"/>
        </w:rPr>
        <w:t xml:space="preserve">avances propuestos por las </w:t>
      </w:r>
      <w:r w:rsidR="00FD6200" w:rsidRPr="009F5555">
        <w:rPr>
          <w:lang w:val="es-PY"/>
        </w:rPr>
        <w:t>RIA</w:t>
      </w:r>
      <w:r w:rsidR="00776FA9" w:rsidRPr="009F5555">
        <w:rPr>
          <w:lang w:val="es-PY"/>
        </w:rPr>
        <w:t>,</w:t>
      </w:r>
      <w:r w:rsidR="005D08ED" w:rsidRPr="009F5555">
        <w:rPr>
          <w:lang w:val="es-PY"/>
        </w:rPr>
        <w:t xml:space="preserve"> </w:t>
      </w:r>
      <w:r w:rsidR="00776FA9" w:rsidRPr="009F5555">
        <w:rPr>
          <w:lang w:val="es-PY"/>
        </w:rPr>
        <w:t>muchas metodologías</w:t>
      </w:r>
      <w:r>
        <w:rPr>
          <w:lang w:val="es-PY"/>
        </w:rPr>
        <w:t xml:space="preserve"> de desarrollo basadas en modelos y enfocadas en las</w:t>
      </w:r>
      <w:r w:rsidR="00776FA9" w:rsidRPr="009F5555">
        <w:rPr>
          <w:lang w:val="es-PY"/>
        </w:rPr>
        <w:t xml:space="preserve"> </w:t>
      </w:r>
      <w:r>
        <w:rPr>
          <w:lang w:val="es-PY"/>
        </w:rPr>
        <w:t xml:space="preserve">aplicaciones </w:t>
      </w:r>
      <w:r w:rsidR="00776FA9" w:rsidRPr="009F5555">
        <w:rPr>
          <w:lang w:val="es-PY"/>
        </w:rPr>
        <w:t>Web tradicionale</w:t>
      </w:r>
      <w:r>
        <w:rPr>
          <w:lang w:val="es-PY"/>
        </w:rPr>
        <w:t>s (</w:t>
      </w:r>
      <w:r w:rsidR="003937D7">
        <w:rPr>
          <w:lang w:val="es-PY"/>
        </w:rPr>
        <w:t xml:space="preserve">como </w:t>
      </w:r>
      <w:r w:rsidR="00556B71" w:rsidRPr="009F5555">
        <w:rPr>
          <w:lang w:val="es-PY"/>
        </w:rPr>
        <w:t>OOHDM</w:t>
      </w:r>
      <w:r w:rsidR="00556B71">
        <w:rPr>
          <w:lang w:val="es-PY"/>
        </w:rPr>
        <w:t xml:space="preserve"> </w:t>
      </w:r>
      <w:r w:rsidR="00556B71" w:rsidRPr="009F5555">
        <w:rPr>
          <w:lang w:val="es-PY"/>
        </w:rPr>
        <w:t>[</w:t>
      </w:r>
      <w:r w:rsidR="00114331">
        <w:rPr>
          <w:lang w:val="es-PY"/>
        </w:rPr>
        <w:fldChar w:fldCharType="begin"/>
      </w:r>
      <w:r w:rsidR="000120FC">
        <w:rPr>
          <w:lang w:val="es-PY"/>
        </w:rPr>
        <w:instrText xml:space="preserve"> REF _Ref437884941 \r \h </w:instrText>
      </w:r>
      <w:r w:rsidR="00114331">
        <w:rPr>
          <w:lang w:val="es-PY"/>
        </w:rPr>
      </w:r>
      <w:r w:rsidR="00114331">
        <w:rPr>
          <w:lang w:val="es-PY"/>
        </w:rPr>
        <w:fldChar w:fldCharType="separate"/>
      </w:r>
      <w:r w:rsidR="003147FE">
        <w:rPr>
          <w:lang w:val="es-PY"/>
        </w:rPr>
        <w:t>12</w:t>
      </w:r>
      <w:r w:rsidR="00114331">
        <w:rPr>
          <w:lang w:val="es-PY"/>
        </w:rPr>
        <w:fldChar w:fldCharType="end"/>
      </w:r>
      <w:r w:rsidR="00556B71" w:rsidRPr="009F5555">
        <w:rPr>
          <w:lang w:val="es-PY"/>
        </w:rPr>
        <w:t>]</w:t>
      </w:r>
      <w:r w:rsidR="00556B71">
        <w:rPr>
          <w:lang w:val="es-PY"/>
        </w:rPr>
        <w:t xml:space="preserve">, </w:t>
      </w:r>
      <w:r w:rsidR="00556B71" w:rsidRPr="009F5555">
        <w:rPr>
          <w:lang w:val="es-PY"/>
        </w:rPr>
        <w:t>OOH</w:t>
      </w:r>
      <w:r w:rsidR="00556B71">
        <w:rPr>
          <w:lang w:val="es-PY"/>
        </w:rPr>
        <w:t xml:space="preserve"> </w:t>
      </w:r>
      <w:r w:rsidR="00556B71" w:rsidRPr="009F5555">
        <w:rPr>
          <w:lang w:val="es-PY"/>
        </w:rPr>
        <w:t>[</w:t>
      </w:r>
      <w:r w:rsidR="00114331">
        <w:rPr>
          <w:lang w:val="es-PY"/>
        </w:rPr>
        <w:fldChar w:fldCharType="begin"/>
      </w:r>
      <w:r w:rsidR="000120FC">
        <w:rPr>
          <w:lang w:val="es-PY"/>
        </w:rPr>
        <w:instrText xml:space="preserve"> REF _Ref437884966 \r \h </w:instrText>
      </w:r>
      <w:r w:rsidR="00114331">
        <w:rPr>
          <w:lang w:val="es-PY"/>
        </w:rPr>
      </w:r>
      <w:r w:rsidR="00114331">
        <w:rPr>
          <w:lang w:val="es-PY"/>
        </w:rPr>
        <w:fldChar w:fldCharType="separate"/>
      </w:r>
      <w:r w:rsidR="003147FE">
        <w:rPr>
          <w:lang w:val="es-PY"/>
        </w:rPr>
        <w:t>15</w:t>
      </w:r>
      <w:r w:rsidR="00114331">
        <w:rPr>
          <w:lang w:val="es-PY"/>
        </w:rPr>
        <w:fldChar w:fldCharType="end"/>
      </w:r>
      <w:r w:rsidR="00556B71" w:rsidRPr="009F5555">
        <w:rPr>
          <w:lang w:val="es-PY"/>
        </w:rPr>
        <w:t>]</w:t>
      </w:r>
      <w:r w:rsidR="00556B71">
        <w:rPr>
          <w:lang w:val="es-PY"/>
        </w:rPr>
        <w:t xml:space="preserve">, </w:t>
      </w:r>
      <w:proofErr w:type="spellStart"/>
      <w:r w:rsidR="00FD6200" w:rsidRPr="009F5555">
        <w:rPr>
          <w:lang w:val="es-PY"/>
        </w:rPr>
        <w:t>WebML</w:t>
      </w:r>
      <w:proofErr w:type="spellEnd"/>
      <w:r w:rsidR="00556B71">
        <w:rPr>
          <w:lang w:val="es-PY"/>
        </w:rPr>
        <w:t xml:space="preserve"> </w:t>
      </w:r>
      <w:r w:rsidR="00A37EFF" w:rsidRPr="009F5555">
        <w:rPr>
          <w:lang w:val="es-PY"/>
        </w:rPr>
        <w:t>[</w:t>
      </w:r>
      <w:r w:rsidR="00114331">
        <w:rPr>
          <w:lang w:val="es-PY"/>
        </w:rPr>
        <w:fldChar w:fldCharType="begin"/>
      </w:r>
      <w:r w:rsidR="000120FC">
        <w:rPr>
          <w:lang w:val="es-PY"/>
        </w:rPr>
        <w:instrText xml:space="preserve"> REF _Ref437884979 \r \h </w:instrText>
      </w:r>
      <w:r w:rsidR="00114331">
        <w:rPr>
          <w:lang w:val="es-PY"/>
        </w:rPr>
      </w:r>
      <w:r w:rsidR="00114331">
        <w:rPr>
          <w:lang w:val="es-PY"/>
        </w:rPr>
        <w:fldChar w:fldCharType="separate"/>
      </w:r>
      <w:r w:rsidR="003147FE">
        <w:rPr>
          <w:lang w:val="es-PY"/>
        </w:rPr>
        <w:t>14</w:t>
      </w:r>
      <w:r w:rsidR="00114331">
        <w:rPr>
          <w:lang w:val="es-PY"/>
        </w:rPr>
        <w:fldChar w:fldCharType="end"/>
      </w:r>
      <w:r w:rsidR="00A37EFF" w:rsidRPr="009F5555">
        <w:rPr>
          <w:lang w:val="es-PY"/>
        </w:rPr>
        <w:t>]</w:t>
      </w:r>
      <w:r w:rsidR="00776FA9" w:rsidRPr="009F5555">
        <w:rPr>
          <w:lang w:val="es-PY"/>
        </w:rPr>
        <w:t xml:space="preserve">, </w:t>
      </w:r>
      <w:r w:rsidR="00FD6200" w:rsidRPr="009F5555">
        <w:rPr>
          <w:lang w:val="es-PY"/>
        </w:rPr>
        <w:t>UWE</w:t>
      </w:r>
      <w:r w:rsidR="00556B71">
        <w:rPr>
          <w:lang w:val="es-PY"/>
        </w:rPr>
        <w:t xml:space="preserve"> </w:t>
      </w:r>
      <w:r w:rsidR="00A37EFF" w:rsidRPr="009F5555">
        <w:rPr>
          <w:lang w:val="es-PY"/>
        </w:rPr>
        <w:t>[</w:t>
      </w:r>
      <w:r w:rsidR="00114331">
        <w:rPr>
          <w:lang w:val="es-PY"/>
        </w:rPr>
        <w:fldChar w:fldCharType="begin"/>
      </w:r>
      <w:r w:rsidR="000120FC">
        <w:rPr>
          <w:lang w:val="es-PY"/>
        </w:rPr>
        <w:instrText xml:space="preserve"> REF _Ref437884990 \r \h </w:instrText>
      </w:r>
      <w:r w:rsidR="00114331">
        <w:rPr>
          <w:lang w:val="es-PY"/>
        </w:rPr>
      </w:r>
      <w:r w:rsidR="00114331">
        <w:rPr>
          <w:lang w:val="es-PY"/>
        </w:rPr>
        <w:fldChar w:fldCharType="separate"/>
      </w:r>
      <w:r w:rsidR="003147FE">
        <w:rPr>
          <w:lang w:val="es-PY"/>
        </w:rPr>
        <w:t>8</w:t>
      </w:r>
      <w:r w:rsidR="00114331">
        <w:rPr>
          <w:lang w:val="es-PY"/>
        </w:rPr>
        <w:fldChar w:fldCharType="end"/>
      </w:r>
      <w:r w:rsidR="00A37EFF" w:rsidRPr="009F5555">
        <w:rPr>
          <w:lang w:val="es-PY"/>
        </w:rPr>
        <w:t>]</w:t>
      </w:r>
      <w:r w:rsidR="000120FC" w:rsidRPr="009F5555">
        <w:rPr>
          <w:lang w:val="es-PY"/>
        </w:rPr>
        <w:t>[</w:t>
      </w:r>
      <w:r w:rsidR="00114331">
        <w:rPr>
          <w:lang w:val="es-PY"/>
        </w:rPr>
        <w:fldChar w:fldCharType="begin"/>
      </w:r>
      <w:r w:rsidR="000120FC">
        <w:rPr>
          <w:lang w:val="es-PY"/>
        </w:rPr>
        <w:instrText xml:space="preserve"> REF _Ref437885028 \r \h </w:instrText>
      </w:r>
      <w:r w:rsidR="00114331">
        <w:rPr>
          <w:lang w:val="es-PY"/>
        </w:rPr>
      </w:r>
      <w:r w:rsidR="00114331">
        <w:rPr>
          <w:lang w:val="es-PY"/>
        </w:rPr>
        <w:fldChar w:fldCharType="separate"/>
      </w:r>
      <w:r w:rsidR="003147FE">
        <w:rPr>
          <w:lang w:val="es-PY"/>
        </w:rPr>
        <w:t>13</w:t>
      </w:r>
      <w:r w:rsidR="00114331">
        <w:rPr>
          <w:lang w:val="es-PY"/>
        </w:rPr>
        <w:fldChar w:fldCharType="end"/>
      </w:r>
      <w:r w:rsidR="000120FC" w:rsidRPr="009F5555">
        <w:rPr>
          <w:lang w:val="es-PY"/>
        </w:rPr>
        <w:t>]</w:t>
      </w:r>
      <w:r w:rsidR="000120FC">
        <w:rPr>
          <w:lang w:val="es-PY"/>
        </w:rPr>
        <w:t xml:space="preserve"> </w:t>
      </w:r>
      <w:r w:rsidR="00776FA9" w:rsidRPr="009F5555">
        <w:rPr>
          <w:lang w:val="es-PY"/>
        </w:rPr>
        <w:t xml:space="preserve">, </w:t>
      </w:r>
      <w:r w:rsidR="00FD6200" w:rsidRPr="009F5555">
        <w:rPr>
          <w:lang w:val="es-PY"/>
        </w:rPr>
        <w:t>OOWS</w:t>
      </w:r>
      <w:r w:rsidR="00556B71">
        <w:rPr>
          <w:lang w:val="es-PY"/>
        </w:rPr>
        <w:t xml:space="preserve"> </w:t>
      </w:r>
      <w:r w:rsidR="00A37EFF" w:rsidRPr="009F5555">
        <w:rPr>
          <w:lang w:val="es-PY"/>
        </w:rPr>
        <w:t>[</w:t>
      </w:r>
      <w:r w:rsidR="00114331">
        <w:rPr>
          <w:lang w:val="es-PY"/>
        </w:rPr>
        <w:fldChar w:fldCharType="begin"/>
      </w:r>
      <w:r w:rsidR="002313FB">
        <w:rPr>
          <w:lang w:val="es-PY"/>
        </w:rPr>
        <w:instrText xml:space="preserve"> REF _Ref437885068 \r \h </w:instrText>
      </w:r>
      <w:r w:rsidR="00114331">
        <w:rPr>
          <w:lang w:val="es-PY"/>
        </w:rPr>
      </w:r>
      <w:r w:rsidR="00114331">
        <w:rPr>
          <w:lang w:val="es-PY"/>
        </w:rPr>
        <w:fldChar w:fldCharType="separate"/>
      </w:r>
      <w:r w:rsidR="003147FE">
        <w:rPr>
          <w:lang w:val="es-PY"/>
        </w:rPr>
        <w:t>1</w:t>
      </w:r>
      <w:r w:rsidR="00114331">
        <w:rPr>
          <w:lang w:val="es-PY"/>
        </w:rPr>
        <w:fldChar w:fldCharType="end"/>
      </w:r>
      <w:r w:rsidR="00A37EFF" w:rsidRPr="009F5555">
        <w:rPr>
          <w:lang w:val="es-PY"/>
        </w:rPr>
        <w:t>]</w:t>
      </w:r>
      <w:r>
        <w:rPr>
          <w:lang w:val="es-PY"/>
        </w:rPr>
        <w:t>, entre otras)</w:t>
      </w:r>
      <w:r w:rsidR="00776FA9" w:rsidRPr="009F5555">
        <w:rPr>
          <w:lang w:val="es-PY"/>
        </w:rPr>
        <w:t xml:space="preserve"> han tenido que evolucionar, agregando nuevos modelos o extendiendo los existentes, para dar cobertura a las características </w:t>
      </w:r>
      <w:r>
        <w:rPr>
          <w:lang w:val="es-PY"/>
        </w:rPr>
        <w:t>de las</w:t>
      </w:r>
      <w:r w:rsidR="00776FA9" w:rsidRPr="009F5555">
        <w:rPr>
          <w:lang w:val="es-PY"/>
        </w:rPr>
        <w:t xml:space="preserve"> </w:t>
      </w:r>
      <w:r w:rsidR="00FD6200" w:rsidRPr="009F5555">
        <w:rPr>
          <w:lang w:val="es-PY"/>
        </w:rPr>
        <w:t>RIA</w:t>
      </w:r>
      <w:r w:rsidR="00776FA9" w:rsidRPr="009F5555">
        <w:rPr>
          <w:lang w:val="es-PY"/>
        </w:rPr>
        <w:t xml:space="preserve">. </w:t>
      </w:r>
    </w:p>
    <w:p w:rsidR="00F653C5" w:rsidRDefault="00EC61E4" w:rsidP="00904E4D">
      <w:pPr>
        <w:rPr>
          <w:lang w:val="es-PY"/>
        </w:rPr>
      </w:pPr>
      <w:r>
        <w:rPr>
          <w:lang w:val="es-PY"/>
        </w:rPr>
        <w:t xml:space="preserve">Los trabajos de Wright y </w:t>
      </w:r>
      <w:proofErr w:type="spellStart"/>
      <w:r>
        <w:rPr>
          <w:lang w:val="es-PY"/>
        </w:rPr>
        <w:t>D</w:t>
      </w:r>
      <w:r w:rsidR="002313FB">
        <w:rPr>
          <w:lang w:val="es-PY"/>
        </w:rPr>
        <w:t>ietrich</w:t>
      </w:r>
      <w:proofErr w:type="spellEnd"/>
      <w:r w:rsidR="002313FB">
        <w:rPr>
          <w:lang w:val="es-PY"/>
        </w:rPr>
        <w:t xml:space="preserve"> [</w:t>
      </w:r>
      <w:fldSimple w:instr=" REF _Ref437885086 \r \h  \* MERGEFORMAT ">
        <w:r w:rsidR="003147FE">
          <w:rPr>
            <w:lang w:val="es-PY"/>
          </w:rPr>
          <w:t>5</w:t>
        </w:r>
      </w:fldSimple>
      <w:r>
        <w:rPr>
          <w:lang w:val="es-PY"/>
        </w:rPr>
        <w:t>]</w:t>
      </w:r>
      <w:r w:rsidR="00C44847">
        <w:rPr>
          <w:lang w:val="es-PY"/>
        </w:rPr>
        <w:t>,</w:t>
      </w:r>
      <w:r>
        <w:rPr>
          <w:lang w:val="es-PY"/>
        </w:rPr>
        <w:t xml:space="preserve"> y </w:t>
      </w:r>
      <w:r w:rsidR="00C44847">
        <w:rPr>
          <w:lang w:val="es-PY"/>
        </w:rPr>
        <w:t xml:space="preserve">el </w:t>
      </w:r>
      <w:r>
        <w:rPr>
          <w:lang w:val="es-PY"/>
        </w:rPr>
        <w:t xml:space="preserve">de Preciado </w:t>
      </w:r>
      <w:r w:rsidR="002313FB">
        <w:rPr>
          <w:lang w:val="es-PY"/>
        </w:rPr>
        <w:t>et al. [</w:t>
      </w:r>
      <w:fldSimple w:instr=" REF _Ref437885175 \r \h  \* MERGEFORMAT ">
        <w:r w:rsidR="003147FE">
          <w:rPr>
            <w:lang w:val="es-PY"/>
          </w:rPr>
          <w:t>6</w:t>
        </w:r>
      </w:fldSimple>
      <w:r>
        <w:rPr>
          <w:lang w:val="es-PY"/>
        </w:rPr>
        <w:t>] exponen</w:t>
      </w:r>
      <w:r w:rsidR="00B25EDB" w:rsidRPr="009F5555">
        <w:rPr>
          <w:lang w:val="es-PY"/>
        </w:rPr>
        <w:t xml:space="preserve"> la neces</w:t>
      </w:r>
      <w:r w:rsidR="00B25EDB" w:rsidRPr="009F5555">
        <w:rPr>
          <w:lang w:val="es-PY"/>
        </w:rPr>
        <w:t>i</w:t>
      </w:r>
      <w:r w:rsidR="00B25EDB" w:rsidRPr="009F5555">
        <w:rPr>
          <w:lang w:val="es-PY"/>
        </w:rPr>
        <w:t xml:space="preserve">dad de metodologías sistemáticas para el desarrollo de las </w:t>
      </w:r>
      <w:r w:rsidR="00FD6200" w:rsidRPr="009F5555">
        <w:rPr>
          <w:lang w:val="es-PY"/>
        </w:rPr>
        <w:t>RIA</w:t>
      </w:r>
      <w:r w:rsidR="00B25EDB" w:rsidRPr="009F5555">
        <w:rPr>
          <w:lang w:val="es-PY"/>
        </w:rPr>
        <w:t xml:space="preserve"> y llevan a cabo est</w:t>
      </w:r>
      <w:r w:rsidR="00B25EDB" w:rsidRPr="009F5555">
        <w:rPr>
          <w:lang w:val="es-PY"/>
        </w:rPr>
        <w:t>u</w:t>
      </w:r>
      <w:r w:rsidR="00B25EDB" w:rsidRPr="009F5555">
        <w:rPr>
          <w:lang w:val="es-PY"/>
        </w:rPr>
        <w:t xml:space="preserve">dios presentando las diversas metodologías Web existentes para ese fin. </w:t>
      </w:r>
      <w:proofErr w:type="spellStart"/>
      <w:r w:rsidR="002313FB">
        <w:rPr>
          <w:lang w:val="es-PY"/>
        </w:rPr>
        <w:t>Toffetti</w:t>
      </w:r>
      <w:proofErr w:type="spellEnd"/>
      <w:r w:rsidR="002313FB">
        <w:rPr>
          <w:lang w:val="es-PY"/>
        </w:rPr>
        <w:t xml:space="preserve"> [</w:t>
      </w:r>
      <w:fldSimple w:instr=" REF _Ref437884615 \r \h  \* MERGEFORMAT ">
        <w:r w:rsidR="003147FE">
          <w:rPr>
            <w:lang w:val="es-PY"/>
          </w:rPr>
          <w:t>3</w:t>
        </w:r>
      </w:fldSimple>
      <w:r>
        <w:rPr>
          <w:lang w:val="es-PY"/>
        </w:rPr>
        <w:t>] presenta u</w:t>
      </w:r>
      <w:r w:rsidRPr="009F5555">
        <w:rPr>
          <w:lang w:val="es-PY"/>
        </w:rPr>
        <w:t xml:space="preserve">n </w:t>
      </w:r>
      <w:r w:rsidR="00B25EDB" w:rsidRPr="009F5555">
        <w:rPr>
          <w:lang w:val="es-PY"/>
        </w:rPr>
        <w:t xml:space="preserve">estudio más exhaustivo y reciente </w:t>
      </w:r>
      <w:r w:rsidR="00F653C5">
        <w:rPr>
          <w:lang w:val="es-PY"/>
        </w:rPr>
        <w:t xml:space="preserve">enfocado en hacer comparativas entre las diversas metodologías. </w:t>
      </w:r>
      <w:r w:rsidR="00904E4D" w:rsidRPr="00904E4D">
        <w:rPr>
          <w:lang w:val="es-PY"/>
        </w:rPr>
        <w:t xml:space="preserve">Busch </w:t>
      </w:r>
      <w:r w:rsidR="00904E4D">
        <w:rPr>
          <w:lang w:val="es-PY"/>
        </w:rPr>
        <w:t>y</w:t>
      </w:r>
      <w:r w:rsidR="00904E4D" w:rsidRPr="00904E4D">
        <w:rPr>
          <w:lang w:val="es-PY"/>
        </w:rPr>
        <w:t xml:space="preserve"> Koch [9]</w:t>
      </w:r>
      <w:r w:rsidR="00904E4D">
        <w:rPr>
          <w:lang w:val="es-PY"/>
        </w:rPr>
        <w:t xml:space="preserve"> presentan además un estado del arte de las aplicaciones RIA.</w:t>
      </w:r>
    </w:p>
    <w:p w:rsidR="006C54EF" w:rsidRDefault="00F653C5" w:rsidP="006C54EF">
      <w:pPr>
        <w:rPr>
          <w:lang w:val="es-PY"/>
        </w:rPr>
      </w:pPr>
      <w:r>
        <w:rPr>
          <w:lang w:val="es-PY"/>
        </w:rPr>
        <w:t>En el contexto de este trabajo, se ha realizado un</w:t>
      </w:r>
      <w:r w:rsidR="00904E4D">
        <w:rPr>
          <w:lang w:val="es-PY"/>
        </w:rPr>
        <w:t xml:space="preserve"> nuevo</w:t>
      </w:r>
      <w:r>
        <w:rPr>
          <w:lang w:val="es-PY"/>
        </w:rPr>
        <w:t xml:space="preserve"> análisis comparativo entre las metodologías de desarrollo Web basadas en modelos para las RIA. Las metod</w:t>
      </w:r>
      <w:r>
        <w:rPr>
          <w:lang w:val="es-PY"/>
        </w:rPr>
        <w:t>o</w:t>
      </w:r>
      <w:r>
        <w:rPr>
          <w:lang w:val="es-PY"/>
        </w:rPr>
        <w:t xml:space="preserve">logías </w:t>
      </w:r>
      <w:r w:rsidR="004A732D">
        <w:rPr>
          <w:lang w:val="es-PY"/>
        </w:rPr>
        <w:t>consideradas</w:t>
      </w:r>
      <w:r>
        <w:rPr>
          <w:lang w:val="es-PY"/>
        </w:rPr>
        <w:t xml:space="preserve"> en el análisis derivan de la evolución de enfoques dirigidos por modelos que fueron concebidos originalmente para el diseño y desarrollo de aplic</w:t>
      </w:r>
      <w:r>
        <w:rPr>
          <w:lang w:val="es-PY"/>
        </w:rPr>
        <w:t>a</w:t>
      </w:r>
      <w:r>
        <w:rPr>
          <w:lang w:val="es-PY"/>
        </w:rPr>
        <w:t>ciones Web tradicionales</w:t>
      </w:r>
      <w:r w:rsidR="004A732D">
        <w:rPr>
          <w:lang w:val="es-PY"/>
        </w:rPr>
        <w:t xml:space="preserve"> y </w:t>
      </w:r>
      <w:r w:rsidR="00C03425">
        <w:rPr>
          <w:lang w:val="es-PY"/>
        </w:rPr>
        <w:t xml:space="preserve">son: </w:t>
      </w:r>
      <w:r w:rsidR="00F46F97" w:rsidRPr="009F5555">
        <w:rPr>
          <w:lang w:val="es-PY"/>
        </w:rPr>
        <w:t>OOHDM-RIA</w:t>
      </w:r>
      <w:r w:rsidR="00F46F97">
        <w:rPr>
          <w:lang w:val="es-PY"/>
        </w:rPr>
        <w:t xml:space="preserve"> </w:t>
      </w:r>
      <w:r w:rsidR="00F46F97" w:rsidRPr="009F5555">
        <w:rPr>
          <w:lang w:val="es-PY"/>
        </w:rPr>
        <w:t>[</w:t>
      </w:r>
      <w:r w:rsidR="00114331">
        <w:rPr>
          <w:lang w:val="es-PY"/>
        </w:rPr>
        <w:fldChar w:fldCharType="begin"/>
      </w:r>
      <w:r w:rsidR="00F350C2">
        <w:rPr>
          <w:lang w:val="es-PY"/>
        </w:rPr>
        <w:instrText xml:space="preserve"> REF _Ref437884941 \r \h </w:instrText>
      </w:r>
      <w:r w:rsidR="00114331">
        <w:rPr>
          <w:lang w:val="es-PY"/>
        </w:rPr>
      </w:r>
      <w:r w:rsidR="00114331">
        <w:rPr>
          <w:lang w:val="es-PY"/>
        </w:rPr>
        <w:fldChar w:fldCharType="separate"/>
      </w:r>
      <w:r w:rsidR="003147FE">
        <w:rPr>
          <w:lang w:val="es-PY"/>
        </w:rPr>
        <w:t>12</w:t>
      </w:r>
      <w:r w:rsidR="00114331">
        <w:rPr>
          <w:lang w:val="es-PY"/>
        </w:rPr>
        <w:fldChar w:fldCharType="end"/>
      </w:r>
      <w:r w:rsidR="00F46F97" w:rsidRPr="009F5555">
        <w:rPr>
          <w:lang w:val="es-PY"/>
        </w:rPr>
        <w:t>]</w:t>
      </w:r>
      <w:r w:rsidR="00F46F97">
        <w:rPr>
          <w:lang w:val="es-PY"/>
        </w:rPr>
        <w:t xml:space="preserve">, </w:t>
      </w:r>
      <w:r w:rsidR="00F46F97" w:rsidRPr="009F5555">
        <w:rPr>
          <w:lang w:val="es-PY"/>
        </w:rPr>
        <w:t>OOH4RIA</w:t>
      </w:r>
      <w:r w:rsidR="00F46F97">
        <w:rPr>
          <w:lang w:val="es-PY"/>
        </w:rPr>
        <w:t xml:space="preserve"> </w:t>
      </w:r>
      <w:r w:rsidR="00F46F97" w:rsidRPr="009F5555">
        <w:rPr>
          <w:lang w:val="es-PY"/>
        </w:rPr>
        <w:t>[</w:t>
      </w:r>
      <w:r w:rsidR="00114331">
        <w:rPr>
          <w:lang w:val="es-PY"/>
        </w:rPr>
        <w:fldChar w:fldCharType="begin"/>
      </w:r>
      <w:r w:rsidR="00F350C2">
        <w:rPr>
          <w:lang w:val="es-PY"/>
        </w:rPr>
        <w:instrText xml:space="preserve"> REF _Ref437884966 \r \h </w:instrText>
      </w:r>
      <w:r w:rsidR="00114331">
        <w:rPr>
          <w:lang w:val="es-PY"/>
        </w:rPr>
      </w:r>
      <w:r w:rsidR="00114331">
        <w:rPr>
          <w:lang w:val="es-PY"/>
        </w:rPr>
        <w:fldChar w:fldCharType="separate"/>
      </w:r>
      <w:r w:rsidR="003147FE">
        <w:rPr>
          <w:lang w:val="es-PY"/>
        </w:rPr>
        <w:t>15</w:t>
      </w:r>
      <w:r w:rsidR="00114331">
        <w:rPr>
          <w:lang w:val="es-PY"/>
        </w:rPr>
        <w:fldChar w:fldCharType="end"/>
      </w:r>
      <w:r w:rsidR="00F46F97" w:rsidRPr="009F5555">
        <w:rPr>
          <w:lang w:val="es-PY"/>
        </w:rPr>
        <w:t>]</w:t>
      </w:r>
      <w:r w:rsidR="00F46F97">
        <w:rPr>
          <w:lang w:val="es-PY"/>
        </w:rPr>
        <w:t xml:space="preserve">, </w:t>
      </w:r>
      <w:proofErr w:type="spellStart"/>
      <w:r w:rsidR="00C03425" w:rsidRPr="009F5555">
        <w:rPr>
          <w:lang w:val="es-PY"/>
        </w:rPr>
        <w:t>WebML</w:t>
      </w:r>
      <w:proofErr w:type="spellEnd"/>
      <w:r w:rsidR="00C03425" w:rsidRPr="009F5555">
        <w:rPr>
          <w:lang w:val="es-PY"/>
        </w:rPr>
        <w:t>-RIA</w:t>
      </w:r>
      <w:r w:rsidR="009972BB">
        <w:rPr>
          <w:lang w:val="es-PY"/>
        </w:rPr>
        <w:t xml:space="preserve"> </w:t>
      </w:r>
      <w:r w:rsidR="00C03425" w:rsidRPr="009F5555">
        <w:rPr>
          <w:lang w:val="es-PY"/>
        </w:rPr>
        <w:t>[</w:t>
      </w:r>
      <w:r w:rsidR="00114331">
        <w:rPr>
          <w:lang w:val="es-PY"/>
        </w:rPr>
        <w:fldChar w:fldCharType="begin"/>
      </w:r>
      <w:r w:rsidR="00F350C2">
        <w:rPr>
          <w:lang w:val="es-PY"/>
        </w:rPr>
        <w:instrText xml:space="preserve"> REF _Ref437884979 \r \h </w:instrText>
      </w:r>
      <w:r w:rsidR="00114331">
        <w:rPr>
          <w:lang w:val="es-PY"/>
        </w:rPr>
      </w:r>
      <w:r w:rsidR="00114331">
        <w:rPr>
          <w:lang w:val="es-PY"/>
        </w:rPr>
        <w:fldChar w:fldCharType="separate"/>
      </w:r>
      <w:r w:rsidR="003147FE">
        <w:rPr>
          <w:lang w:val="es-PY"/>
        </w:rPr>
        <w:t>14</w:t>
      </w:r>
      <w:r w:rsidR="00114331">
        <w:rPr>
          <w:lang w:val="es-PY"/>
        </w:rPr>
        <w:fldChar w:fldCharType="end"/>
      </w:r>
      <w:r w:rsidR="00C03425" w:rsidRPr="009F5555">
        <w:rPr>
          <w:lang w:val="es-PY"/>
        </w:rPr>
        <w:t>]</w:t>
      </w:r>
      <w:r w:rsidR="00F46F97">
        <w:rPr>
          <w:lang w:val="es-PY"/>
        </w:rPr>
        <w:t>,</w:t>
      </w:r>
      <w:r w:rsidR="00C03425" w:rsidRPr="009F5555">
        <w:rPr>
          <w:lang w:val="es-PY"/>
        </w:rPr>
        <w:t xml:space="preserve"> </w:t>
      </w:r>
      <w:r w:rsidR="00F46F97" w:rsidRPr="009F5555">
        <w:rPr>
          <w:lang w:val="es-PY"/>
        </w:rPr>
        <w:t>Patrones RIA con UWE</w:t>
      </w:r>
      <w:r w:rsidR="00F46F97">
        <w:rPr>
          <w:lang w:val="es-PY"/>
        </w:rPr>
        <w:t xml:space="preserve"> </w:t>
      </w:r>
      <w:r w:rsidR="00F46F97" w:rsidRPr="009F5555">
        <w:rPr>
          <w:lang w:val="es-PY"/>
        </w:rPr>
        <w:t>[</w:t>
      </w:r>
      <w:r w:rsidR="00114331">
        <w:rPr>
          <w:lang w:val="es-PY"/>
        </w:rPr>
        <w:fldChar w:fldCharType="begin"/>
      </w:r>
      <w:r w:rsidR="00F350C2">
        <w:rPr>
          <w:lang w:val="es-PY"/>
        </w:rPr>
        <w:instrText xml:space="preserve"> REF _Ref437885028 \r \h </w:instrText>
      </w:r>
      <w:r w:rsidR="00114331">
        <w:rPr>
          <w:lang w:val="es-PY"/>
        </w:rPr>
      </w:r>
      <w:r w:rsidR="00114331">
        <w:rPr>
          <w:lang w:val="es-PY"/>
        </w:rPr>
        <w:fldChar w:fldCharType="separate"/>
      </w:r>
      <w:r w:rsidR="003147FE">
        <w:rPr>
          <w:lang w:val="es-PY"/>
        </w:rPr>
        <w:t>13</w:t>
      </w:r>
      <w:r w:rsidR="00114331">
        <w:rPr>
          <w:lang w:val="es-PY"/>
        </w:rPr>
        <w:fldChar w:fldCharType="end"/>
      </w:r>
      <w:r w:rsidR="00F46F97" w:rsidRPr="009F5555">
        <w:rPr>
          <w:lang w:val="es-PY"/>
        </w:rPr>
        <w:t>]</w:t>
      </w:r>
      <w:r w:rsidR="00F46F97">
        <w:rPr>
          <w:lang w:val="es-PY"/>
        </w:rPr>
        <w:t xml:space="preserve">, </w:t>
      </w:r>
      <w:r w:rsidR="00C03425" w:rsidRPr="009F5555">
        <w:rPr>
          <w:lang w:val="es-PY"/>
        </w:rPr>
        <w:t>UWE-R</w:t>
      </w:r>
      <w:r w:rsidR="00F46F97">
        <w:rPr>
          <w:lang w:val="es-PY"/>
        </w:rPr>
        <w:t xml:space="preserve"> </w:t>
      </w:r>
      <w:r w:rsidR="00C03425" w:rsidRPr="009F5555">
        <w:rPr>
          <w:lang w:val="es-PY"/>
        </w:rPr>
        <w:t>[</w:t>
      </w:r>
      <w:r w:rsidR="00114331">
        <w:rPr>
          <w:lang w:val="es-PY"/>
        </w:rPr>
        <w:fldChar w:fldCharType="begin"/>
      </w:r>
      <w:r w:rsidR="00F350C2">
        <w:rPr>
          <w:lang w:val="es-PY"/>
        </w:rPr>
        <w:instrText xml:space="preserve"> REF _Ref437884990 \r \h </w:instrText>
      </w:r>
      <w:r w:rsidR="00114331">
        <w:rPr>
          <w:lang w:val="es-PY"/>
        </w:rPr>
      </w:r>
      <w:r w:rsidR="00114331">
        <w:rPr>
          <w:lang w:val="es-PY"/>
        </w:rPr>
        <w:fldChar w:fldCharType="separate"/>
      </w:r>
      <w:r w:rsidR="003147FE">
        <w:rPr>
          <w:lang w:val="es-PY"/>
        </w:rPr>
        <w:t>8</w:t>
      </w:r>
      <w:r w:rsidR="00114331">
        <w:rPr>
          <w:lang w:val="es-PY"/>
        </w:rPr>
        <w:fldChar w:fldCharType="end"/>
      </w:r>
      <w:r w:rsidR="00C03425" w:rsidRPr="009F5555">
        <w:rPr>
          <w:lang w:val="es-PY"/>
        </w:rPr>
        <w:t xml:space="preserve">] y UWE+RUX </w:t>
      </w:r>
      <w:r w:rsidR="00F46F97">
        <w:rPr>
          <w:lang w:val="es-PY"/>
        </w:rPr>
        <w:t xml:space="preserve"> </w:t>
      </w:r>
      <w:r w:rsidR="00C03425" w:rsidRPr="009F5555">
        <w:rPr>
          <w:lang w:val="es-PY"/>
        </w:rPr>
        <w:t>[</w:t>
      </w:r>
      <w:r w:rsidR="00114331">
        <w:rPr>
          <w:lang w:val="es-PY"/>
        </w:rPr>
        <w:fldChar w:fldCharType="begin"/>
      </w:r>
      <w:r w:rsidR="00F350C2">
        <w:rPr>
          <w:lang w:val="es-PY"/>
        </w:rPr>
        <w:instrText xml:space="preserve"> REF _Ref437885447 \r \h </w:instrText>
      </w:r>
      <w:r w:rsidR="00114331">
        <w:rPr>
          <w:lang w:val="es-PY"/>
        </w:rPr>
      </w:r>
      <w:r w:rsidR="00114331">
        <w:rPr>
          <w:lang w:val="es-PY"/>
        </w:rPr>
        <w:fldChar w:fldCharType="separate"/>
      </w:r>
      <w:r w:rsidR="003147FE">
        <w:rPr>
          <w:lang w:val="es-PY"/>
        </w:rPr>
        <w:t>7</w:t>
      </w:r>
      <w:r w:rsidR="00114331">
        <w:rPr>
          <w:lang w:val="es-PY"/>
        </w:rPr>
        <w:fldChar w:fldCharType="end"/>
      </w:r>
      <w:r w:rsidR="00C03425" w:rsidRPr="009F5555">
        <w:rPr>
          <w:lang w:val="es-PY"/>
        </w:rPr>
        <w:t>].</w:t>
      </w:r>
      <w:r w:rsidR="00C03425">
        <w:rPr>
          <w:lang w:val="es-PY"/>
        </w:rPr>
        <w:t xml:space="preserve"> </w:t>
      </w:r>
      <w:r w:rsidR="00572A32">
        <w:rPr>
          <w:lang w:val="es-PY"/>
        </w:rPr>
        <w:t xml:space="preserve">Cada una de estas metodologías es comparada con respecto a las cuatro características principales de las RIA. </w:t>
      </w:r>
    </w:p>
    <w:p w:rsidR="006C54EF" w:rsidRPr="00077010" w:rsidRDefault="006C54EF" w:rsidP="00954A66">
      <w:pPr>
        <w:pStyle w:val="tablecaption"/>
        <w:jc w:val="both"/>
        <w:rPr>
          <w:b/>
        </w:rPr>
      </w:pPr>
      <w:bookmarkStart w:id="4" w:name="_Ref437740986"/>
      <w:r w:rsidRPr="00077010">
        <w:rPr>
          <w:b/>
        </w:rPr>
        <w:t xml:space="preserve">Tabla </w:t>
      </w:r>
      <w:r w:rsidR="00114331" w:rsidRPr="00077010">
        <w:rPr>
          <w:b/>
        </w:rPr>
        <w:fldChar w:fldCharType="begin"/>
      </w:r>
      <w:r w:rsidRPr="00077010">
        <w:rPr>
          <w:b/>
        </w:rPr>
        <w:instrText xml:space="preserve"> SEQ Tabla \* ARABIC </w:instrText>
      </w:r>
      <w:r w:rsidR="00114331" w:rsidRPr="00077010">
        <w:rPr>
          <w:b/>
        </w:rPr>
        <w:fldChar w:fldCharType="separate"/>
      </w:r>
      <w:r w:rsidR="003147FE">
        <w:rPr>
          <w:b/>
          <w:noProof/>
        </w:rPr>
        <w:t>1</w:t>
      </w:r>
      <w:r w:rsidR="00114331" w:rsidRPr="00077010">
        <w:rPr>
          <w:b/>
        </w:rPr>
        <w:fldChar w:fldCharType="end"/>
      </w:r>
      <w:bookmarkEnd w:id="4"/>
      <w:r w:rsidRPr="00077010">
        <w:rPr>
          <w:b/>
        </w:rPr>
        <w:t xml:space="preserve">. </w:t>
      </w:r>
      <w:r>
        <w:t>Comparación de metodologías de desarrollo Web basadas en modelos en relación a las características de las RIA</w:t>
      </w:r>
    </w:p>
    <w:tbl>
      <w:tblPr>
        <w:tblStyle w:val="Tablaconcuadrcula"/>
        <w:tblW w:w="5000" w:type="pct"/>
        <w:tblLook w:val="04A0"/>
      </w:tblPr>
      <w:tblGrid>
        <w:gridCol w:w="1809"/>
        <w:gridCol w:w="2553"/>
        <w:gridCol w:w="462"/>
        <w:gridCol w:w="462"/>
        <w:gridCol w:w="462"/>
        <w:gridCol w:w="462"/>
        <w:gridCol w:w="462"/>
        <w:gridCol w:w="462"/>
      </w:tblGrid>
      <w:tr w:rsidR="006C54EF" w:rsidRPr="00FF3BDA">
        <w:trPr>
          <w:cantSplit/>
          <w:trHeight w:val="1291"/>
        </w:trPr>
        <w:tc>
          <w:tcPr>
            <w:tcW w:w="3057" w:type="pct"/>
            <w:gridSpan w:val="2"/>
            <w:vAlign w:val="center"/>
          </w:tcPr>
          <w:p w:rsidR="006C54EF" w:rsidRPr="00077010" w:rsidRDefault="006C54EF" w:rsidP="00F44466">
            <w:pPr>
              <w:ind w:firstLine="0"/>
              <w:jc w:val="center"/>
              <w:rPr>
                <w:b/>
                <w:sz w:val="16"/>
                <w:szCs w:val="16"/>
                <w:lang w:val="es-PY"/>
              </w:rPr>
            </w:pPr>
            <w:r>
              <w:rPr>
                <w:b/>
                <w:sz w:val="16"/>
                <w:szCs w:val="16"/>
                <w:lang w:val="es-PY"/>
              </w:rPr>
              <w:t>Características RIA / Metodologías</w:t>
            </w:r>
            <w:r w:rsidR="007E25B5">
              <w:rPr>
                <w:b/>
                <w:sz w:val="16"/>
                <w:szCs w:val="16"/>
                <w:lang w:val="es-PY"/>
              </w:rPr>
              <w:t xml:space="preserve"> de desarrollo Web bas</w:t>
            </w:r>
            <w:r w:rsidR="007E25B5">
              <w:rPr>
                <w:b/>
                <w:sz w:val="16"/>
                <w:szCs w:val="16"/>
                <w:lang w:val="es-PY"/>
              </w:rPr>
              <w:t>a</w:t>
            </w:r>
            <w:r w:rsidR="007E25B5">
              <w:rPr>
                <w:b/>
                <w:sz w:val="16"/>
                <w:szCs w:val="16"/>
                <w:lang w:val="es-PY"/>
              </w:rPr>
              <w:t>das en modelos</w:t>
            </w:r>
          </w:p>
        </w:tc>
        <w:tc>
          <w:tcPr>
            <w:tcW w:w="324" w:type="pct"/>
            <w:textDirection w:val="btLr"/>
            <w:vAlign w:val="center"/>
          </w:tcPr>
          <w:p w:rsidR="006C54EF" w:rsidRPr="00077010" w:rsidRDefault="006C54EF" w:rsidP="00F44466">
            <w:pPr>
              <w:ind w:left="113" w:right="113" w:firstLine="0"/>
              <w:jc w:val="center"/>
              <w:rPr>
                <w:b/>
                <w:sz w:val="16"/>
                <w:szCs w:val="16"/>
                <w:lang w:val="es-PY"/>
              </w:rPr>
            </w:pPr>
            <w:r w:rsidRPr="00077010">
              <w:rPr>
                <w:b/>
                <w:sz w:val="16"/>
                <w:szCs w:val="16"/>
                <w:lang w:val="es-PY"/>
              </w:rPr>
              <w:t>OOHDM-RIA</w:t>
            </w:r>
          </w:p>
        </w:tc>
        <w:tc>
          <w:tcPr>
            <w:tcW w:w="324" w:type="pct"/>
            <w:textDirection w:val="btLr"/>
            <w:vAlign w:val="center"/>
          </w:tcPr>
          <w:p w:rsidR="006C54EF" w:rsidRPr="00077010" w:rsidRDefault="006C54EF" w:rsidP="00F44466">
            <w:pPr>
              <w:ind w:left="113" w:right="113" w:firstLine="0"/>
              <w:jc w:val="center"/>
              <w:rPr>
                <w:b/>
                <w:sz w:val="16"/>
                <w:szCs w:val="16"/>
                <w:lang w:val="es-PY"/>
              </w:rPr>
            </w:pPr>
            <w:r w:rsidRPr="00077010">
              <w:rPr>
                <w:b/>
                <w:sz w:val="16"/>
                <w:szCs w:val="16"/>
                <w:lang w:val="es-PY"/>
              </w:rPr>
              <w:t>OOH4RIA</w:t>
            </w:r>
          </w:p>
        </w:tc>
        <w:tc>
          <w:tcPr>
            <w:tcW w:w="324" w:type="pct"/>
            <w:textDirection w:val="btLr"/>
            <w:vAlign w:val="center"/>
          </w:tcPr>
          <w:p w:rsidR="006C54EF" w:rsidRPr="00077010" w:rsidRDefault="006C54EF" w:rsidP="00F44466">
            <w:pPr>
              <w:ind w:left="113" w:right="113" w:firstLine="0"/>
              <w:jc w:val="center"/>
              <w:rPr>
                <w:b/>
                <w:sz w:val="16"/>
                <w:szCs w:val="16"/>
                <w:lang w:val="es-PY"/>
              </w:rPr>
            </w:pPr>
            <w:r w:rsidRPr="00077010">
              <w:rPr>
                <w:b/>
                <w:sz w:val="16"/>
                <w:szCs w:val="16"/>
                <w:lang w:val="es-PY"/>
              </w:rPr>
              <w:t>WebML-RIA</w:t>
            </w:r>
          </w:p>
        </w:tc>
        <w:tc>
          <w:tcPr>
            <w:tcW w:w="324" w:type="pct"/>
            <w:textDirection w:val="btLr"/>
            <w:vAlign w:val="center"/>
          </w:tcPr>
          <w:p w:rsidR="006C54EF" w:rsidRPr="00077010" w:rsidRDefault="006C54EF" w:rsidP="00F44466">
            <w:pPr>
              <w:ind w:left="113" w:right="113" w:firstLine="0"/>
              <w:jc w:val="center"/>
              <w:rPr>
                <w:b/>
                <w:sz w:val="16"/>
                <w:szCs w:val="16"/>
                <w:lang w:val="es-PY"/>
              </w:rPr>
            </w:pPr>
            <w:r w:rsidRPr="00077010">
              <w:rPr>
                <w:b/>
                <w:sz w:val="16"/>
                <w:szCs w:val="16"/>
                <w:lang w:val="es-PY"/>
              </w:rPr>
              <w:t xml:space="preserve">Patrones </w:t>
            </w:r>
            <w:r>
              <w:rPr>
                <w:b/>
                <w:sz w:val="16"/>
                <w:szCs w:val="16"/>
                <w:lang w:val="es-PY"/>
              </w:rPr>
              <w:t xml:space="preserve">RIA </w:t>
            </w:r>
            <w:r w:rsidRPr="00077010">
              <w:rPr>
                <w:b/>
                <w:sz w:val="16"/>
                <w:szCs w:val="16"/>
                <w:lang w:val="es-PY"/>
              </w:rPr>
              <w:t>con UWE</w:t>
            </w:r>
          </w:p>
        </w:tc>
        <w:tc>
          <w:tcPr>
            <w:tcW w:w="324" w:type="pct"/>
            <w:textDirection w:val="btLr"/>
            <w:vAlign w:val="center"/>
          </w:tcPr>
          <w:p w:rsidR="006C54EF" w:rsidRPr="00077010" w:rsidRDefault="006C54EF" w:rsidP="00F44466">
            <w:pPr>
              <w:ind w:left="113" w:right="113" w:firstLine="0"/>
              <w:jc w:val="center"/>
              <w:rPr>
                <w:b/>
                <w:sz w:val="16"/>
                <w:szCs w:val="16"/>
                <w:lang w:val="es-PY"/>
              </w:rPr>
            </w:pPr>
            <w:r w:rsidRPr="00077010">
              <w:rPr>
                <w:b/>
                <w:sz w:val="16"/>
                <w:szCs w:val="16"/>
                <w:lang w:val="es-PY"/>
              </w:rPr>
              <w:t>UWE-R</w:t>
            </w:r>
          </w:p>
        </w:tc>
        <w:tc>
          <w:tcPr>
            <w:tcW w:w="324" w:type="pct"/>
            <w:textDirection w:val="btLr"/>
            <w:vAlign w:val="center"/>
          </w:tcPr>
          <w:p w:rsidR="006C54EF" w:rsidRPr="00077010" w:rsidRDefault="006C54EF" w:rsidP="00F44466">
            <w:pPr>
              <w:ind w:left="113" w:right="113" w:firstLine="0"/>
              <w:jc w:val="center"/>
              <w:rPr>
                <w:b/>
                <w:sz w:val="16"/>
                <w:szCs w:val="16"/>
                <w:lang w:val="es-PY"/>
              </w:rPr>
            </w:pPr>
            <w:r w:rsidRPr="00077010">
              <w:rPr>
                <w:b/>
                <w:sz w:val="16"/>
                <w:szCs w:val="16"/>
                <w:lang w:val="es-PY"/>
              </w:rPr>
              <w:t>UWE+RUX</w:t>
            </w:r>
          </w:p>
        </w:tc>
      </w:tr>
      <w:tr w:rsidR="006C54EF" w:rsidRPr="00FF3BDA">
        <w:tc>
          <w:tcPr>
            <w:tcW w:w="3057" w:type="pct"/>
            <w:gridSpan w:val="2"/>
          </w:tcPr>
          <w:p w:rsidR="006C54EF" w:rsidRPr="00077010" w:rsidRDefault="006C54EF" w:rsidP="00F44466">
            <w:pPr>
              <w:ind w:firstLine="0"/>
              <w:jc w:val="left"/>
              <w:rPr>
                <w:b/>
                <w:sz w:val="16"/>
                <w:szCs w:val="16"/>
                <w:lang w:val="es-PY"/>
              </w:rPr>
            </w:pPr>
            <w:r w:rsidRPr="00077010">
              <w:rPr>
                <w:b/>
                <w:sz w:val="16"/>
                <w:szCs w:val="16"/>
                <w:lang w:val="es-PY"/>
              </w:rPr>
              <w:t>Almacenamiento en lado cliente</w:t>
            </w:r>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6C54EF" w:rsidP="00F44466">
            <w:pPr>
              <w:ind w:firstLine="0"/>
              <w:jc w:val="center"/>
              <w:rPr>
                <w:sz w:val="16"/>
                <w:szCs w:val="16"/>
                <w:lang w:val="es-PY"/>
              </w:rPr>
            </w:pPr>
            <w:r>
              <w:rPr>
                <w:sz w:val="16"/>
                <w:szCs w:val="16"/>
                <w:lang w:val="es-PY"/>
              </w:rPr>
              <w:t>-</w:t>
            </w:r>
          </w:p>
        </w:tc>
        <w:tc>
          <w:tcPr>
            <w:tcW w:w="324" w:type="pct"/>
          </w:tcPr>
          <w:p w:rsidR="006C54EF" w:rsidRPr="00077010" w:rsidRDefault="00D75E98"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6C54EF" w:rsidP="00F44466">
            <w:pPr>
              <w:ind w:firstLine="0"/>
              <w:jc w:val="center"/>
              <w:rPr>
                <w:sz w:val="16"/>
                <w:szCs w:val="16"/>
                <w:lang w:val="es-PY"/>
              </w:rPr>
            </w:pPr>
            <w:r w:rsidRPr="00077010">
              <w:rPr>
                <w:sz w:val="16"/>
                <w:szCs w:val="16"/>
              </w:rPr>
              <w:t>-</w:t>
            </w:r>
          </w:p>
        </w:tc>
      </w:tr>
      <w:tr w:rsidR="006C54EF" w:rsidRPr="00FF3BDA">
        <w:tc>
          <w:tcPr>
            <w:tcW w:w="1268" w:type="pct"/>
            <w:vMerge w:val="restart"/>
          </w:tcPr>
          <w:p w:rsidR="006C54EF" w:rsidRPr="00077010" w:rsidRDefault="006C54EF" w:rsidP="00F44466">
            <w:pPr>
              <w:ind w:firstLine="0"/>
              <w:jc w:val="left"/>
              <w:rPr>
                <w:b/>
                <w:sz w:val="16"/>
                <w:szCs w:val="16"/>
                <w:lang w:val="es-PY"/>
              </w:rPr>
            </w:pPr>
            <w:r w:rsidRPr="00077010">
              <w:rPr>
                <w:b/>
                <w:sz w:val="16"/>
                <w:szCs w:val="16"/>
                <w:lang w:val="es-PY"/>
              </w:rPr>
              <w:t>Lógica de negocios en lado cliente</w:t>
            </w:r>
          </w:p>
        </w:tc>
        <w:tc>
          <w:tcPr>
            <w:tcW w:w="1789" w:type="pct"/>
          </w:tcPr>
          <w:p w:rsidR="006C54EF" w:rsidRPr="00077010" w:rsidRDefault="006C54EF" w:rsidP="00F44466">
            <w:pPr>
              <w:ind w:firstLine="0"/>
              <w:jc w:val="left"/>
              <w:rPr>
                <w:sz w:val="16"/>
                <w:szCs w:val="16"/>
                <w:lang w:val="es-PY"/>
              </w:rPr>
            </w:pPr>
            <w:r w:rsidRPr="00077010">
              <w:rPr>
                <w:sz w:val="16"/>
                <w:szCs w:val="16"/>
                <w:lang w:val="es-PY"/>
              </w:rPr>
              <w:t>Operaciones complejas</w:t>
            </w:r>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D75E98"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6C54EF" w:rsidP="00F44466">
            <w:pPr>
              <w:ind w:firstLine="0"/>
              <w:jc w:val="center"/>
              <w:rPr>
                <w:sz w:val="16"/>
                <w:szCs w:val="16"/>
                <w:lang w:val="es-PY"/>
              </w:rPr>
            </w:pPr>
            <w:r w:rsidRPr="00077010">
              <w:rPr>
                <w:sz w:val="16"/>
                <w:szCs w:val="16"/>
              </w:rPr>
              <w:t>-</w:t>
            </w:r>
          </w:p>
        </w:tc>
      </w:tr>
      <w:tr w:rsidR="006C54EF" w:rsidRPr="00FF3BDA">
        <w:tc>
          <w:tcPr>
            <w:tcW w:w="1268" w:type="pct"/>
            <w:vMerge/>
          </w:tcPr>
          <w:p w:rsidR="006C54EF" w:rsidRPr="00085565" w:rsidRDefault="006C54EF" w:rsidP="00F44466">
            <w:pPr>
              <w:ind w:firstLine="0"/>
              <w:jc w:val="left"/>
              <w:rPr>
                <w:b/>
                <w:sz w:val="16"/>
                <w:szCs w:val="16"/>
                <w:lang w:val="es-PY"/>
              </w:rPr>
            </w:pPr>
          </w:p>
        </w:tc>
        <w:tc>
          <w:tcPr>
            <w:tcW w:w="1789" w:type="pct"/>
          </w:tcPr>
          <w:p w:rsidR="006C54EF" w:rsidRPr="00077010" w:rsidRDefault="006C54EF" w:rsidP="00F44466">
            <w:pPr>
              <w:ind w:firstLine="0"/>
              <w:jc w:val="left"/>
              <w:rPr>
                <w:sz w:val="16"/>
                <w:szCs w:val="16"/>
                <w:lang w:val="es-PY"/>
              </w:rPr>
            </w:pPr>
            <w:r w:rsidRPr="00077010">
              <w:rPr>
                <w:sz w:val="16"/>
                <w:szCs w:val="16"/>
                <w:lang w:val="es-PY"/>
              </w:rPr>
              <w:t>Operaciones específicas de dominio</w:t>
            </w:r>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4501E7"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6C54EF" w:rsidP="00F44466">
            <w:pPr>
              <w:ind w:firstLine="0"/>
              <w:jc w:val="center"/>
              <w:rPr>
                <w:sz w:val="16"/>
                <w:szCs w:val="16"/>
                <w:lang w:val="es-PY"/>
              </w:rPr>
            </w:pPr>
            <w:r w:rsidRPr="00077010">
              <w:rPr>
                <w:sz w:val="16"/>
                <w:szCs w:val="16"/>
              </w:rPr>
              <w:t>-</w:t>
            </w:r>
          </w:p>
        </w:tc>
      </w:tr>
      <w:tr w:rsidR="006C54EF" w:rsidRPr="00FF3BDA">
        <w:tc>
          <w:tcPr>
            <w:tcW w:w="1268" w:type="pct"/>
            <w:vMerge/>
          </w:tcPr>
          <w:p w:rsidR="006C54EF" w:rsidRPr="00085565" w:rsidRDefault="006C54EF" w:rsidP="00F44466">
            <w:pPr>
              <w:ind w:firstLine="0"/>
              <w:jc w:val="left"/>
              <w:rPr>
                <w:b/>
                <w:sz w:val="16"/>
                <w:szCs w:val="16"/>
                <w:lang w:val="es-PY"/>
              </w:rPr>
            </w:pPr>
          </w:p>
        </w:tc>
        <w:tc>
          <w:tcPr>
            <w:tcW w:w="1789" w:type="pct"/>
          </w:tcPr>
          <w:p w:rsidR="006C54EF" w:rsidRPr="00077010" w:rsidRDefault="006C54EF" w:rsidP="00F44466">
            <w:pPr>
              <w:ind w:firstLine="0"/>
              <w:jc w:val="left"/>
              <w:rPr>
                <w:sz w:val="16"/>
                <w:szCs w:val="16"/>
                <w:lang w:val="es-PY"/>
              </w:rPr>
            </w:pPr>
            <w:r w:rsidRPr="00077010">
              <w:rPr>
                <w:sz w:val="16"/>
                <w:szCs w:val="16"/>
                <w:lang w:val="es-PY"/>
              </w:rPr>
              <w:t>Validación de datos local</w:t>
            </w:r>
          </w:p>
        </w:tc>
        <w:tc>
          <w:tcPr>
            <w:tcW w:w="324" w:type="pct"/>
          </w:tcPr>
          <w:p w:rsidR="006C54EF" w:rsidRPr="00077010" w:rsidRDefault="00C7164E"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C7164E"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D75E98"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322EFB" w:rsidP="00F44466">
            <w:pPr>
              <w:ind w:firstLine="0"/>
              <w:jc w:val="center"/>
              <w:rPr>
                <w:sz w:val="16"/>
                <w:szCs w:val="16"/>
                <w:lang w:val="es-PY"/>
              </w:rPr>
            </w:pPr>
            <w:proofErr w:type="spellStart"/>
            <w:r>
              <w:rPr>
                <w:sz w:val="16"/>
                <w:szCs w:val="16"/>
              </w:rPr>
              <w:t>sí</w:t>
            </w:r>
            <w:proofErr w:type="spellEnd"/>
          </w:p>
        </w:tc>
      </w:tr>
      <w:tr w:rsidR="006C54EF" w:rsidRPr="00FF3BDA">
        <w:tc>
          <w:tcPr>
            <w:tcW w:w="1268" w:type="pct"/>
            <w:vMerge w:val="restart"/>
          </w:tcPr>
          <w:p w:rsidR="006C54EF" w:rsidRPr="00077010" w:rsidRDefault="006C54EF" w:rsidP="00F44466">
            <w:pPr>
              <w:ind w:firstLine="0"/>
              <w:jc w:val="left"/>
              <w:rPr>
                <w:b/>
                <w:sz w:val="16"/>
                <w:szCs w:val="16"/>
                <w:lang w:val="es-PY"/>
              </w:rPr>
            </w:pPr>
            <w:r w:rsidRPr="00077010">
              <w:rPr>
                <w:b/>
                <w:sz w:val="16"/>
                <w:szCs w:val="16"/>
                <w:lang w:val="es-PY"/>
              </w:rPr>
              <w:t>Interfaces enriquec</w:t>
            </w:r>
            <w:r w:rsidRPr="00077010">
              <w:rPr>
                <w:b/>
                <w:sz w:val="16"/>
                <w:szCs w:val="16"/>
                <w:lang w:val="es-PY"/>
              </w:rPr>
              <w:t>i</w:t>
            </w:r>
            <w:r w:rsidRPr="00077010">
              <w:rPr>
                <w:b/>
                <w:sz w:val="16"/>
                <w:szCs w:val="16"/>
                <w:lang w:val="es-PY"/>
              </w:rPr>
              <w:t>das</w:t>
            </w:r>
          </w:p>
        </w:tc>
        <w:tc>
          <w:tcPr>
            <w:tcW w:w="1789" w:type="pct"/>
          </w:tcPr>
          <w:p w:rsidR="006C54EF" w:rsidRPr="00077010" w:rsidRDefault="006C54EF" w:rsidP="00F44466">
            <w:pPr>
              <w:ind w:firstLine="0"/>
              <w:jc w:val="left"/>
              <w:rPr>
                <w:sz w:val="16"/>
                <w:szCs w:val="16"/>
                <w:lang w:val="es-PY"/>
              </w:rPr>
            </w:pPr>
            <w:r w:rsidRPr="00077010">
              <w:rPr>
                <w:sz w:val="16"/>
                <w:szCs w:val="16"/>
                <w:lang w:val="es-PY"/>
              </w:rPr>
              <w:t>Manejo de eventos en lado cliente</w:t>
            </w:r>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D75E98"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76517E"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4501E7"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322EFB" w:rsidP="00F44466">
            <w:pPr>
              <w:ind w:firstLine="0"/>
              <w:jc w:val="center"/>
              <w:rPr>
                <w:sz w:val="16"/>
                <w:szCs w:val="16"/>
                <w:lang w:val="es-PY"/>
              </w:rPr>
            </w:pPr>
            <w:proofErr w:type="spellStart"/>
            <w:r>
              <w:rPr>
                <w:sz w:val="16"/>
                <w:szCs w:val="16"/>
              </w:rPr>
              <w:t>sí</w:t>
            </w:r>
            <w:proofErr w:type="spellEnd"/>
          </w:p>
        </w:tc>
      </w:tr>
      <w:tr w:rsidR="006C54EF" w:rsidRPr="00FF3BDA">
        <w:tc>
          <w:tcPr>
            <w:tcW w:w="1268" w:type="pct"/>
            <w:vMerge/>
          </w:tcPr>
          <w:p w:rsidR="006C54EF" w:rsidRPr="00085565" w:rsidRDefault="006C54EF" w:rsidP="00F44466">
            <w:pPr>
              <w:ind w:firstLine="0"/>
              <w:jc w:val="left"/>
              <w:rPr>
                <w:b/>
                <w:sz w:val="16"/>
                <w:szCs w:val="16"/>
                <w:lang w:val="es-PY"/>
              </w:rPr>
            </w:pPr>
          </w:p>
        </w:tc>
        <w:tc>
          <w:tcPr>
            <w:tcW w:w="1789" w:type="pct"/>
          </w:tcPr>
          <w:p w:rsidR="006C54EF" w:rsidRPr="00077010" w:rsidRDefault="006C54EF" w:rsidP="00F44466">
            <w:pPr>
              <w:ind w:firstLine="0"/>
              <w:jc w:val="left"/>
              <w:rPr>
                <w:sz w:val="16"/>
                <w:szCs w:val="16"/>
                <w:lang w:val="es-PY"/>
              </w:rPr>
            </w:pPr>
            <w:r w:rsidRPr="00077010">
              <w:rPr>
                <w:sz w:val="16"/>
                <w:szCs w:val="16"/>
                <w:lang w:val="es-PY"/>
              </w:rPr>
              <w:t>Widgets interactivos</w:t>
            </w:r>
          </w:p>
        </w:tc>
        <w:tc>
          <w:tcPr>
            <w:tcW w:w="324" w:type="pct"/>
          </w:tcPr>
          <w:p w:rsidR="006C54EF" w:rsidRPr="00077010" w:rsidRDefault="00C7164E"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C7164E"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76517E"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4501E7"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322EFB" w:rsidP="00F44466">
            <w:pPr>
              <w:ind w:firstLine="0"/>
              <w:jc w:val="center"/>
              <w:rPr>
                <w:sz w:val="16"/>
                <w:szCs w:val="16"/>
                <w:lang w:val="es-PY"/>
              </w:rPr>
            </w:pPr>
            <w:proofErr w:type="spellStart"/>
            <w:r>
              <w:rPr>
                <w:sz w:val="16"/>
                <w:szCs w:val="16"/>
              </w:rPr>
              <w:t>sí</w:t>
            </w:r>
            <w:proofErr w:type="spellEnd"/>
          </w:p>
        </w:tc>
      </w:tr>
      <w:tr w:rsidR="006C54EF" w:rsidRPr="00FF3BDA">
        <w:tc>
          <w:tcPr>
            <w:tcW w:w="1268" w:type="pct"/>
            <w:vMerge/>
          </w:tcPr>
          <w:p w:rsidR="006C54EF" w:rsidRPr="00085565" w:rsidRDefault="006C54EF" w:rsidP="00F44466">
            <w:pPr>
              <w:ind w:firstLine="0"/>
              <w:jc w:val="left"/>
              <w:rPr>
                <w:b/>
                <w:sz w:val="16"/>
                <w:szCs w:val="16"/>
                <w:lang w:val="es-PY"/>
              </w:rPr>
            </w:pPr>
          </w:p>
        </w:tc>
        <w:tc>
          <w:tcPr>
            <w:tcW w:w="1789" w:type="pct"/>
          </w:tcPr>
          <w:p w:rsidR="006C54EF" w:rsidRPr="00077010" w:rsidRDefault="006C54EF" w:rsidP="00F44466">
            <w:pPr>
              <w:ind w:firstLine="0"/>
              <w:jc w:val="left"/>
              <w:rPr>
                <w:sz w:val="16"/>
                <w:szCs w:val="16"/>
                <w:lang w:val="es-PY"/>
              </w:rPr>
            </w:pPr>
            <w:r w:rsidRPr="00077010">
              <w:rPr>
                <w:sz w:val="16"/>
                <w:szCs w:val="16"/>
                <w:lang w:val="es-PY"/>
              </w:rPr>
              <w:t>Paradigma de página única</w:t>
            </w:r>
          </w:p>
        </w:tc>
        <w:tc>
          <w:tcPr>
            <w:tcW w:w="324" w:type="pct"/>
          </w:tcPr>
          <w:p w:rsidR="006C54EF" w:rsidRPr="00077010" w:rsidRDefault="00C7164E"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C7164E"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6C54EF" w:rsidP="00F44466">
            <w:pPr>
              <w:ind w:firstLine="0"/>
              <w:jc w:val="center"/>
              <w:rPr>
                <w:sz w:val="16"/>
                <w:szCs w:val="16"/>
                <w:lang w:val="es-PY"/>
              </w:rPr>
            </w:pPr>
            <w:proofErr w:type="spellStart"/>
            <w:r w:rsidRPr="00077010">
              <w:rPr>
                <w:sz w:val="16"/>
                <w:szCs w:val="16"/>
              </w:rPr>
              <w:t>s</w:t>
            </w:r>
            <w:r w:rsidR="00D75E98">
              <w:rPr>
                <w:sz w:val="16"/>
                <w:szCs w:val="16"/>
              </w:rPr>
              <w:t>í</w:t>
            </w:r>
            <w:proofErr w:type="spellEnd"/>
          </w:p>
        </w:tc>
        <w:tc>
          <w:tcPr>
            <w:tcW w:w="324" w:type="pct"/>
          </w:tcPr>
          <w:p w:rsidR="006C54EF" w:rsidRPr="00077010" w:rsidRDefault="0076517E"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322EFB" w:rsidP="00F44466">
            <w:pPr>
              <w:ind w:firstLine="0"/>
              <w:jc w:val="center"/>
              <w:rPr>
                <w:sz w:val="16"/>
                <w:szCs w:val="16"/>
                <w:lang w:val="es-PY"/>
              </w:rPr>
            </w:pPr>
            <w:proofErr w:type="spellStart"/>
            <w:r>
              <w:rPr>
                <w:sz w:val="16"/>
                <w:szCs w:val="16"/>
              </w:rPr>
              <w:t>sí</w:t>
            </w:r>
            <w:proofErr w:type="spellEnd"/>
          </w:p>
        </w:tc>
      </w:tr>
      <w:tr w:rsidR="006C54EF" w:rsidRPr="00FF3BDA">
        <w:tc>
          <w:tcPr>
            <w:tcW w:w="1268" w:type="pct"/>
            <w:vMerge/>
          </w:tcPr>
          <w:p w:rsidR="006C54EF" w:rsidRPr="00085565" w:rsidRDefault="006C54EF" w:rsidP="00F44466">
            <w:pPr>
              <w:ind w:firstLine="0"/>
              <w:jc w:val="left"/>
              <w:rPr>
                <w:b/>
                <w:sz w:val="16"/>
                <w:szCs w:val="16"/>
                <w:lang w:val="es-PY"/>
              </w:rPr>
            </w:pPr>
          </w:p>
        </w:tc>
        <w:tc>
          <w:tcPr>
            <w:tcW w:w="1789" w:type="pct"/>
          </w:tcPr>
          <w:p w:rsidR="006C54EF" w:rsidRPr="00077010" w:rsidRDefault="006C54EF" w:rsidP="00F44466">
            <w:pPr>
              <w:ind w:firstLine="0"/>
              <w:jc w:val="left"/>
              <w:rPr>
                <w:sz w:val="16"/>
                <w:szCs w:val="16"/>
                <w:lang w:val="es-PY"/>
              </w:rPr>
            </w:pPr>
            <w:r w:rsidRPr="00077010">
              <w:rPr>
                <w:sz w:val="16"/>
                <w:szCs w:val="16"/>
                <w:lang w:val="es-PY"/>
              </w:rPr>
              <w:t>Contenido multimedia</w:t>
            </w:r>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C7164E"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4501E7"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322EFB" w:rsidP="00F44466">
            <w:pPr>
              <w:ind w:firstLine="0"/>
              <w:jc w:val="center"/>
              <w:rPr>
                <w:sz w:val="16"/>
                <w:szCs w:val="16"/>
                <w:lang w:val="es-PY"/>
              </w:rPr>
            </w:pPr>
            <w:proofErr w:type="spellStart"/>
            <w:r>
              <w:rPr>
                <w:sz w:val="16"/>
                <w:szCs w:val="16"/>
              </w:rPr>
              <w:t>sí</w:t>
            </w:r>
            <w:proofErr w:type="spellEnd"/>
          </w:p>
        </w:tc>
      </w:tr>
      <w:tr w:rsidR="006C54EF" w:rsidRPr="00FF3BDA">
        <w:tc>
          <w:tcPr>
            <w:tcW w:w="1268" w:type="pct"/>
            <w:vMerge w:val="restart"/>
          </w:tcPr>
          <w:p w:rsidR="006C54EF" w:rsidRPr="00077010" w:rsidRDefault="006C54EF" w:rsidP="00F44466">
            <w:pPr>
              <w:ind w:firstLine="0"/>
              <w:jc w:val="left"/>
              <w:rPr>
                <w:b/>
                <w:sz w:val="16"/>
                <w:szCs w:val="16"/>
                <w:lang w:val="es-PY"/>
              </w:rPr>
            </w:pPr>
            <w:r w:rsidRPr="00077010">
              <w:rPr>
                <w:b/>
                <w:sz w:val="16"/>
                <w:szCs w:val="16"/>
                <w:lang w:val="es-PY"/>
              </w:rPr>
              <w:t>Comunicación cliente-servidor</w:t>
            </w:r>
          </w:p>
        </w:tc>
        <w:tc>
          <w:tcPr>
            <w:tcW w:w="1789" w:type="pct"/>
          </w:tcPr>
          <w:p w:rsidR="006C54EF" w:rsidRPr="00077010" w:rsidRDefault="006C54EF" w:rsidP="00F44466">
            <w:pPr>
              <w:ind w:firstLine="0"/>
              <w:jc w:val="left"/>
              <w:rPr>
                <w:sz w:val="16"/>
                <w:szCs w:val="16"/>
                <w:lang w:val="es-PY"/>
              </w:rPr>
            </w:pPr>
            <w:r w:rsidRPr="00077010">
              <w:rPr>
                <w:sz w:val="16"/>
                <w:szCs w:val="16"/>
                <w:lang w:val="es-PY"/>
              </w:rPr>
              <w:t>Sincronización de datos</w:t>
            </w:r>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6C54EF" w:rsidP="00F44466">
            <w:pPr>
              <w:ind w:firstLine="0"/>
              <w:jc w:val="center"/>
              <w:rPr>
                <w:sz w:val="16"/>
                <w:szCs w:val="16"/>
                <w:lang w:val="es-PY"/>
              </w:rPr>
            </w:pPr>
            <w:proofErr w:type="spellStart"/>
            <w:r w:rsidRPr="00077010">
              <w:rPr>
                <w:sz w:val="16"/>
                <w:szCs w:val="16"/>
              </w:rPr>
              <w:t>s</w:t>
            </w:r>
            <w:r w:rsidR="00D75E98">
              <w:rPr>
                <w:sz w:val="16"/>
                <w:szCs w:val="16"/>
              </w:rPr>
              <w:t>í</w:t>
            </w:r>
            <w:proofErr w:type="spellEnd"/>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4501E7"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322EFB" w:rsidP="00F44466">
            <w:pPr>
              <w:ind w:firstLine="0"/>
              <w:jc w:val="center"/>
              <w:rPr>
                <w:sz w:val="16"/>
                <w:szCs w:val="16"/>
                <w:lang w:val="es-PY"/>
              </w:rPr>
            </w:pPr>
            <w:proofErr w:type="spellStart"/>
            <w:r>
              <w:rPr>
                <w:sz w:val="16"/>
                <w:szCs w:val="16"/>
              </w:rPr>
              <w:t>sí</w:t>
            </w:r>
            <w:proofErr w:type="spellEnd"/>
          </w:p>
        </w:tc>
      </w:tr>
      <w:tr w:rsidR="006C54EF" w:rsidRPr="00FF3BDA">
        <w:tc>
          <w:tcPr>
            <w:tcW w:w="1268" w:type="pct"/>
            <w:vMerge/>
          </w:tcPr>
          <w:p w:rsidR="006C54EF" w:rsidRPr="00085565" w:rsidRDefault="006C54EF" w:rsidP="00F44466">
            <w:pPr>
              <w:ind w:firstLine="0"/>
              <w:jc w:val="left"/>
              <w:rPr>
                <w:sz w:val="16"/>
                <w:szCs w:val="16"/>
                <w:lang w:val="es-PY"/>
              </w:rPr>
            </w:pPr>
          </w:p>
        </w:tc>
        <w:tc>
          <w:tcPr>
            <w:tcW w:w="1789" w:type="pct"/>
          </w:tcPr>
          <w:p w:rsidR="006C54EF" w:rsidRPr="00077010" w:rsidRDefault="006C54EF" w:rsidP="00F44466">
            <w:pPr>
              <w:ind w:firstLine="0"/>
              <w:jc w:val="left"/>
              <w:rPr>
                <w:sz w:val="16"/>
                <w:szCs w:val="16"/>
                <w:lang w:val="es-PY"/>
              </w:rPr>
            </w:pPr>
            <w:r w:rsidRPr="00085565">
              <w:rPr>
                <w:sz w:val="16"/>
                <w:szCs w:val="16"/>
                <w:lang w:val="es-PY"/>
              </w:rPr>
              <w:t>Actualizaci</w:t>
            </w:r>
            <w:r w:rsidRPr="00077010">
              <w:rPr>
                <w:sz w:val="16"/>
                <w:szCs w:val="16"/>
                <w:lang w:val="es-PY"/>
              </w:rPr>
              <w:t>ones parciales de página</w:t>
            </w:r>
          </w:p>
        </w:tc>
        <w:tc>
          <w:tcPr>
            <w:tcW w:w="324" w:type="pct"/>
          </w:tcPr>
          <w:p w:rsidR="006C54EF" w:rsidRPr="00077010" w:rsidRDefault="006C54EF" w:rsidP="00F44466">
            <w:pPr>
              <w:ind w:firstLine="0"/>
              <w:jc w:val="center"/>
              <w:rPr>
                <w:sz w:val="16"/>
                <w:szCs w:val="16"/>
                <w:lang w:val="es-PY"/>
              </w:rPr>
            </w:pPr>
            <w:proofErr w:type="spellStart"/>
            <w:r w:rsidRPr="00077010">
              <w:rPr>
                <w:sz w:val="16"/>
                <w:szCs w:val="16"/>
              </w:rPr>
              <w:t>s</w:t>
            </w:r>
            <w:r w:rsidR="00C7164E">
              <w:rPr>
                <w:sz w:val="16"/>
                <w:szCs w:val="16"/>
              </w:rPr>
              <w:t>í</w:t>
            </w:r>
            <w:proofErr w:type="spellEnd"/>
          </w:p>
        </w:tc>
        <w:tc>
          <w:tcPr>
            <w:tcW w:w="324" w:type="pct"/>
          </w:tcPr>
          <w:p w:rsidR="006C54EF" w:rsidRPr="00077010" w:rsidRDefault="00C7164E"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D75E98"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76517E"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4501E7"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547E06" w:rsidP="00F44466">
            <w:pPr>
              <w:ind w:firstLine="0"/>
              <w:jc w:val="center"/>
              <w:rPr>
                <w:sz w:val="16"/>
                <w:szCs w:val="16"/>
                <w:lang w:val="es-PY"/>
              </w:rPr>
            </w:pPr>
            <w:proofErr w:type="spellStart"/>
            <w:r>
              <w:rPr>
                <w:sz w:val="16"/>
                <w:szCs w:val="16"/>
              </w:rPr>
              <w:t>sí</w:t>
            </w:r>
            <w:proofErr w:type="spellEnd"/>
          </w:p>
        </w:tc>
      </w:tr>
      <w:tr w:rsidR="006C54EF" w:rsidRPr="00FF3BDA">
        <w:tc>
          <w:tcPr>
            <w:tcW w:w="1268" w:type="pct"/>
            <w:vMerge/>
          </w:tcPr>
          <w:p w:rsidR="006C54EF" w:rsidRPr="00085565" w:rsidRDefault="006C54EF" w:rsidP="00F44466">
            <w:pPr>
              <w:ind w:firstLine="0"/>
              <w:jc w:val="left"/>
              <w:rPr>
                <w:sz w:val="16"/>
                <w:szCs w:val="16"/>
                <w:lang w:val="es-PY"/>
              </w:rPr>
            </w:pPr>
          </w:p>
        </w:tc>
        <w:tc>
          <w:tcPr>
            <w:tcW w:w="1789" w:type="pct"/>
          </w:tcPr>
          <w:p w:rsidR="006C54EF" w:rsidRPr="00085565" w:rsidRDefault="006C54EF" w:rsidP="00F44466">
            <w:pPr>
              <w:ind w:firstLine="0"/>
              <w:jc w:val="left"/>
              <w:rPr>
                <w:sz w:val="16"/>
                <w:szCs w:val="16"/>
                <w:lang w:val="es-PY"/>
              </w:rPr>
            </w:pPr>
            <w:r w:rsidRPr="00085565">
              <w:rPr>
                <w:sz w:val="16"/>
                <w:szCs w:val="16"/>
                <w:lang w:val="es-PY"/>
              </w:rPr>
              <w:t>Push y pull</w:t>
            </w:r>
          </w:p>
        </w:tc>
        <w:tc>
          <w:tcPr>
            <w:tcW w:w="324" w:type="pct"/>
          </w:tcPr>
          <w:p w:rsidR="006C54EF" w:rsidRPr="00085565" w:rsidRDefault="006C54EF" w:rsidP="00F44466">
            <w:pPr>
              <w:ind w:firstLine="0"/>
              <w:jc w:val="center"/>
              <w:rPr>
                <w:sz w:val="16"/>
                <w:szCs w:val="16"/>
                <w:lang w:val="es-PY"/>
              </w:rPr>
            </w:pPr>
            <w:r w:rsidRPr="00085565">
              <w:rPr>
                <w:sz w:val="16"/>
                <w:szCs w:val="16"/>
              </w:rPr>
              <w:t>-</w:t>
            </w:r>
          </w:p>
        </w:tc>
        <w:tc>
          <w:tcPr>
            <w:tcW w:w="324" w:type="pct"/>
          </w:tcPr>
          <w:p w:rsidR="006C54EF" w:rsidRPr="00085565" w:rsidRDefault="006C54EF" w:rsidP="00F44466">
            <w:pPr>
              <w:ind w:firstLine="0"/>
              <w:jc w:val="center"/>
              <w:rPr>
                <w:sz w:val="16"/>
                <w:szCs w:val="16"/>
                <w:lang w:val="es-PY"/>
              </w:rPr>
            </w:pPr>
            <w:r w:rsidRPr="00085565">
              <w:rPr>
                <w:sz w:val="16"/>
                <w:szCs w:val="16"/>
              </w:rPr>
              <w:t>-</w:t>
            </w:r>
          </w:p>
        </w:tc>
        <w:tc>
          <w:tcPr>
            <w:tcW w:w="324" w:type="pct"/>
          </w:tcPr>
          <w:p w:rsidR="006C54EF" w:rsidRPr="00085565" w:rsidRDefault="00D75E98" w:rsidP="00F44466">
            <w:pPr>
              <w:ind w:firstLine="0"/>
              <w:jc w:val="center"/>
              <w:rPr>
                <w:sz w:val="16"/>
                <w:szCs w:val="16"/>
                <w:lang w:val="es-PY"/>
              </w:rPr>
            </w:pPr>
            <w:proofErr w:type="spellStart"/>
            <w:r>
              <w:rPr>
                <w:sz w:val="16"/>
                <w:szCs w:val="16"/>
              </w:rPr>
              <w:t>sí</w:t>
            </w:r>
            <w:proofErr w:type="spellEnd"/>
          </w:p>
        </w:tc>
        <w:tc>
          <w:tcPr>
            <w:tcW w:w="324" w:type="pct"/>
          </w:tcPr>
          <w:p w:rsidR="006C54EF" w:rsidRPr="00085565" w:rsidRDefault="006C54EF" w:rsidP="00F44466">
            <w:pPr>
              <w:ind w:firstLine="0"/>
              <w:jc w:val="center"/>
              <w:rPr>
                <w:sz w:val="16"/>
                <w:szCs w:val="16"/>
                <w:lang w:val="es-PY"/>
              </w:rPr>
            </w:pPr>
            <w:r w:rsidRPr="00085565">
              <w:rPr>
                <w:sz w:val="16"/>
                <w:szCs w:val="16"/>
              </w:rPr>
              <w:t>-</w:t>
            </w:r>
          </w:p>
        </w:tc>
        <w:tc>
          <w:tcPr>
            <w:tcW w:w="324" w:type="pct"/>
          </w:tcPr>
          <w:p w:rsidR="006C54EF" w:rsidRPr="00085565" w:rsidRDefault="004501E7" w:rsidP="00F44466">
            <w:pPr>
              <w:ind w:firstLine="0"/>
              <w:jc w:val="center"/>
              <w:rPr>
                <w:sz w:val="16"/>
                <w:szCs w:val="16"/>
                <w:lang w:val="es-PY"/>
              </w:rPr>
            </w:pPr>
            <w:proofErr w:type="spellStart"/>
            <w:r>
              <w:rPr>
                <w:sz w:val="16"/>
                <w:szCs w:val="16"/>
              </w:rPr>
              <w:t>sí</w:t>
            </w:r>
            <w:proofErr w:type="spellEnd"/>
          </w:p>
        </w:tc>
        <w:tc>
          <w:tcPr>
            <w:tcW w:w="324" w:type="pct"/>
          </w:tcPr>
          <w:p w:rsidR="006C54EF" w:rsidRPr="00085565" w:rsidRDefault="006C54EF" w:rsidP="00F44466">
            <w:pPr>
              <w:ind w:firstLine="0"/>
              <w:jc w:val="center"/>
              <w:rPr>
                <w:sz w:val="16"/>
                <w:szCs w:val="16"/>
                <w:lang w:val="es-PY"/>
              </w:rPr>
            </w:pPr>
            <w:r w:rsidRPr="00085565">
              <w:rPr>
                <w:sz w:val="16"/>
                <w:szCs w:val="16"/>
              </w:rPr>
              <w:t>-</w:t>
            </w:r>
          </w:p>
        </w:tc>
      </w:tr>
    </w:tbl>
    <w:p w:rsidR="004A732D" w:rsidRDefault="004A732D" w:rsidP="00794BBD">
      <w:pPr>
        <w:rPr>
          <w:lang w:val="es-PY"/>
        </w:rPr>
      </w:pPr>
    </w:p>
    <w:p w:rsidR="0053150D" w:rsidRDefault="00904E4D" w:rsidP="00794BBD">
      <w:pPr>
        <w:rPr>
          <w:lang w:val="es-PY"/>
        </w:rPr>
      </w:pPr>
      <w:r w:rsidRPr="00904E4D">
        <w:rPr>
          <w:lang w:val="es-PY"/>
        </w:rPr>
        <w:t>Muchas de las metodologías citadas han logrado una notable evolución incorp</w:t>
      </w:r>
      <w:r w:rsidRPr="00904E4D">
        <w:rPr>
          <w:lang w:val="es-PY"/>
        </w:rPr>
        <w:t>o</w:t>
      </w:r>
      <w:r w:rsidRPr="00904E4D">
        <w:rPr>
          <w:lang w:val="es-PY"/>
        </w:rPr>
        <w:t>rando los avances propuestos por las RIA.</w:t>
      </w:r>
      <w:r>
        <w:rPr>
          <w:lang w:val="es-PY"/>
        </w:rPr>
        <w:t xml:space="preserve"> Sin embargo, c</w:t>
      </w:r>
      <w:r w:rsidR="0053150D">
        <w:rPr>
          <w:lang w:val="es-PY"/>
        </w:rPr>
        <w:t xml:space="preserve">omo se puede observar </w:t>
      </w:r>
      <w:r w:rsidR="0053150D" w:rsidRPr="002B2516">
        <w:rPr>
          <w:lang w:val="es-PY"/>
        </w:rPr>
        <w:t>en la</w:t>
      </w:r>
      <w:r w:rsidR="00525227" w:rsidRPr="002B2516">
        <w:rPr>
          <w:lang w:val="es-PY"/>
        </w:rPr>
        <w:t xml:space="preserve"> </w:t>
      </w:r>
      <w:fldSimple w:instr=" REF _Ref437740986 \h  \* MERGEFORMAT ">
        <w:ins w:id="5" w:author="Ivan Lopez" w:date="2016-03-01T23:51:00Z">
          <w:r w:rsidR="00114331" w:rsidRPr="00114331">
            <w:rPr>
              <w:lang w:val="es-PY"/>
              <w:rPrChange w:id="6" w:author="Ivan Lopez" w:date="2016-03-01T23:51:00Z">
                <w:rPr>
                  <w:b/>
                </w:rPr>
              </w:rPrChange>
            </w:rPr>
            <w:t>Tabla 1</w:t>
          </w:r>
        </w:ins>
        <w:del w:id="7" w:author="Ivan Lopez" w:date="2016-03-01T23:50:00Z">
          <w:r w:rsidR="00890A23" w:rsidRPr="00890A23" w:rsidDel="003F3505">
            <w:rPr>
              <w:lang w:val="es-PY"/>
            </w:rPr>
            <w:delText>Tabla 1</w:delText>
          </w:r>
        </w:del>
      </w:fldSimple>
      <w:r w:rsidR="0053150D" w:rsidRPr="002B2516">
        <w:rPr>
          <w:lang w:val="es-PY"/>
        </w:rPr>
        <w:t>, ninguna</w:t>
      </w:r>
      <w:r w:rsidR="0053150D">
        <w:rPr>
          <w:lang w:val="es-PY"/>
        </w:rPr>
        <w:t xml:space="preserve"> de las metodologías ofrece cobertura completa a todas las caracterí</w:t>
      </w:r>
      <w:r w:rsidR="0053150D">
        <w:rPr>
          <w:lang w:val="es-PY"/>
        </w:rPr>
        <w:t>s</w:t>
      </w:r>
      <w:r w:rsidR="0053150D">
        <w:rPr>
          <w:lang w:val="es-PY"/>
        </w:rPr>
        <w:t>ticas de las RIA</w:t>
      </w:r>
      <w:r w:rsidR="007400FA" w:rsidRPr="009F5555">
        <w:rPr>
          <w:lang w:val="es-PY"/>
        </w:rPr>
        <w:t xml:space="preserve">, </w:t>
      </w:r>
      <w:r w:rsidR="00326CB4">
        <w:rPr>
          <w:lang w:val="es-PY"/>
        </w:rPr>
        <w:t>d</w:t>
      </w:r>
      <w:r w:rsidR="007400FA" w:rsidRPr="009F5555">
        <w:rPr>
          <w:lang w:val="es-PY"/>
        </w:rPr>
        <w:t>e allí la necesidad de proponer</w:t>
      </w:r>
      <w:r w:rsidR="002807D4" w:rsidRPr="009F5555">
        <w:rPr>
          <w:lang w:val="es-PY"/>
        </w:rPr>
        <w:t xml:space="preserve"> extensiones a tales met</w:t>
      </w:r>
      <w:r w:rsidR="002807D4" w:rsidRPr="009F5555">
        <w:rPr>
          <w:lang w:val="es-PY"/>
        </w:rPr>
        <w:t>o</w:t>
      </w:r>
      <w:r w:rsidR="002807D4" w:rsidRPr="009F5555">
        <w:rPr>
          <w:lang w:val="es-PY"/>
        </w:rPr>
        <w:t>dologías</w:t>
      </w:r>
      <w:r w:rsidR="0053150D">
        <w:rPr>
          <w:lang w:val="es-PY"/>
        </w:rPr>
        <w:t>,</w:t>
      </w:r>
      <w:r w:rsidR="002807D4" w:rsidRPr="009F5555">
        <w:rPr>
          <w:lang w:val="es-PY"/>
        </w:rPr>
        <w:t xml:space="preserve"> </w:t>
      </w:r>
      <w:r w:rsidR="007618C6" w:rsidRPr="009F5555">
        <w:rPr>
          <w:lang w:val="es-PY"/>
        </w:rPr>
        <w:t>o</w:t>
      </w:r>
      <w:r w:rsidR="002807D4" w:rsidRPr="009F5555">
        <w:rPr>
          <w:lang w:val="es-PY"/>
        </w:rPr>
        <w:t xml:space="preserve"> bien</w:t>
      </w:r>
      <w:r w:rsidR="0053150D">
        <w:rPr>
          <w:lang w:val="es-PY"/>
        </w:rPr>
        <w:t>,</w:t>
      </w:r>
      <w:r w:rsidR="007400FA" w:rsidRPr="009F5555">
        <w:rPr>
          <w:lang w:val="es-PY"/>
        </w:rPr>
        <w:t xml:space="preserve"> </w:t>
      </w:r>
      <w:r w:rsidR="0053150D">
        <w:rPr>
          <w:lang w:val="es-PY"/>
        </w:rPr>
        <w:t xml:space="preserve">de </w:t>
      </w:r>
      <w:r w:rsidR="002807D4" w:rsidRPr="009F5555">
        <w:rPr>
          <w:lang w:val="es-PY"/>
        </w:rPr>
        <w:t xml:space="preserve">promover </w:t>
      </w:r>
      <w:r w:rsidR="007400FA" w:rsidRPr="009F5555">
        <w:rPr>
          <w:lang w:val="es-PY"/>
        </w:rPr>
        <w:t xml:space="preserve">nuevas. </w:t>
      </w:r>
    </w:p>
    <w:p w:rsidR="00904E4D" w:rsidRPr="00904E4D" w:rsidRDefault="00904E4D" w:rsidP="00904E4D">
      <w:pPr>
        <w:rPr>
          <w:lang w:val="es-PY"/>
        </w:rPr>
      </w:pPr>
      <w:r w:rsidRPr="00904E4D">
        <w:rPr>
          <w:lang w:val="es-PY"/>
        </w:rPr>
        <w:t>Recientemente se ha propuesto un nuevo enfoque, denominado Model Oriented Web Approach (MoWebA) [10] [11], para el desarrollo de aplicaciones Web, fund</w:t>
      </w:r>
      <w:r w:rsidRPr="00904E4D">
        <w:rPr>
          <w:lang w:val="es-PY"/>
        </w:rPr>
        <w:t>a</w:t>
      </w:r>
      <w:r w:rsidRPr="00904E4D">
        <w:rPr>
          <w:lang w:val="es-PY"/>
        </w:rPr>
        <w:t xml:space="preserve">mentado en los principios propuestos por el Object Management Group (OMG - http://www.omg.org/). Este enfoque está basado en los estándares de Model Driven Architecture (MDA - http://www.omg.org/mda/) y ofrece un esquema de modelado en capas para la separación de conceptos. </w:t>
      </w:r>
    </w:p>
    <w:p w:rsidR="001301E8" w:rsidRDefault="001301E8" w:rsidP="00794BBD">
      <w:pPr>
        <w:rPr>
          <w:lang w:val="es-PY"/>
        </w:rPr>
      </w:pPr>
      <w:r>
        <w:rPr>
          <w:lang w:val="es-PY"/>
        </w:rPr>
        <w:t xml:space="preserve">En </w:t>
      </w:r>
      <w:r w:rsidR="004E5C82">
        <w:rPr>
          <w:lang w:val="es-PY"/>
        </w:rPr>
        <w:t xml:space="preserve">el marco de </w:t>
      </w:r>
      <w:r>
        <w:rPr>
          <w:lang w:val="es-PY"/>
        </w:rPr>
        <w:t xml:space="preserve">este trabajo, en lugar de extender alguna de las metodologías Web </w:t>
      </w:r>
      <w:r w:rsidR="00AF5B3D">
        <w:rPr>
          <w:lang w:val="es-PY"/>
        </w:rPr>
        <w:t>analizadas</w:t>
      </w:r>
      <w:r>
        <w:rPr>
          <w:lang w:val="es-PY"/>
        </w:rPr>
        <w:t xml:space="preserve">, se ha optado por extender MoWebA </w:t>
      </w:r>
      <w:r w:rsidR="004E5C82" w:rsidRPr="004E5C82">
        <w:rPr>
          <w:lang w:val="es-PY"/>
        </w:rPr>
        <w:t>para que de soporte a las característ</w:t>
      </w:r>
      <w:r w:rsidR="004E5C82" w:rsidRPr="004E5C82">
        <w:rPr>
          <w:lang w:val="es-PY"/>
        </w:rPr>
        <w:t>i</w:t>
      </w:r>
      <w:r w:rsidR="004E5C82" w:rsidRPr="004E5C82">
        <w:rPr>
          <w:lang w:val="es-PY"/>
        </w:rPr>
        <w:t xml:space="preserve">cas RIA </w:t>
      </w:r>
      <w:r w:rsidR="004E5C82">
        <w:rPr>
          <w:lang w:val="es-PY"/>
        </w:rPr>
        <w:t>orientadas a</w:t>
      </w:r>
      <w:r w:rsidR="004E5C82" w:rsidRPr="004E5C82">
        <w:rPr>
          <w:lang w:val="es-PY"/>
        </w:rPr>
        <w:t xml:space="preserve"> datos en el lado cliente y widgets interactivos</w:t>
      </w:r>
      <w:r w:rsidR="00C72B43">
        <w:rPr>
          <w:lang w:val="es-PY"/>
        </w:rPr>
        <w:t xml:space="preserve">, </w:t>
      </w:r>
      <w:r w:rsidR="00114331" w:rsidRPr="00114331">
        <w:rPr>
          <w:lang w:val="es-PY"/>
          <w:rPrChange w:id="8" w:author="Ivan Lopez" w:date="2016-03-01T23:38:00Z">
            <w:rPr>
              <w:highlight w:val="green"/>
              <w:lang w:val="es-PY"/>
            </w:rPr>
          </w:rPrChange>
        </w:rPr>
        <w:t>en aplicaciones Web para PCs</w:t>
      </w:r>
      <w:r w:rsidR="004E5C82" w:rsidRPr="004E5C82">
        <w:rPr>
          <w:lang w:val="es-PY"/>
        </w:rPr>
        <w:t xml:space="preserve">. </w:t>
      </w:r>
      <w:del w:id="9" w:author="Luca Cernuzzi" w:date="2016-03-01T19:03:00Z">
        <w:r w:rsidR="004E5C82" w:rsidDel="00F6136F">
          <w:rPr>
            <w:lang w:val="es-PY"/>
          </w:rPr>
          <w:delText>A continuación se citan l</w:delText>
        </w:r>
      </w:del>
      <w:ins w:id="10" w:author="Luca Cernuzzi" w:date="2016-03-01T19:03:00Z">
        <w:r w:rsidR="00F6136F">
          <w:rPr>
            <w:lang w:val="es-PY"/>
          </w:rPr>
          <w:t>L</w:t>
        </w:r>
      </w:ins>
      <w:r w:rsidR="004E5C82">
        <w:rPr>
          <w:lang w:val="es-PY"/>
        </w:rPr>
        <w:t>os</w:t>
      </w:r>
      <w:r>
        <w:rPr>
          <w:lang w:val="es-PY"/>
        </w:rPr>
        <w:t xml:space="preserve"> motivos</w:t>
      </w:r>
      <w:r w:rsidR="004E5C82">
        <w:rPr>
          <w:lang w:val="es-PY"/>
        </w:rPr>
        <w:t xml:space="preserve"> de </w:t>
      </w:r>
      <w:del w:id="11" w:author="Luca Cernuzzi" w:date="2016-03-01T19:04:00Z">
        <w:r w:rsidR="004E5C82" w:rsidDel="00F6136F">
          <w:rPr>
            <w:lang w:val="es-PY"/>
          </w:rPr>
          <w:delText>esta decisión</w:delText>
        </w:r>
      </w:del>
      <w:ins w:id="12" w:author="Luca Cernuzzi" w:date="2016-03-01T19:04:00Z">
        <w:r w:rsidR="00F6136F">
          <w:rPr>
            <w:lang w:val="es-PY"/>
          </w:rPr>
          <w:t>elegir MoWebA</w:t>
        </w:r>
      </w:ins>
      <w:ins w:id="13" w:author="Luca Cernuzzi" w:date="2016-03-01T19:03:00Z">
        <w:r w:rsidR="00F6136F">
          <w:rPr>
            <w:lang w:val="es-PY"/>
          </w:rPr>
          <w:t xml:space="preserve"> son</w:t>
        </w:r>
      </w:ins>
      <w:r w:rsidR="000962E9">
        <w:rPr>
          <w:lang w:val="es-PY"/>
        </w:rPr>
        <w:t xml:space="preserve">: i) </w:t>
      </w:r>
      <w:r w:rsidR="0026759F">
        <w:rPr>
          <w:lang w:val="es-PY"/>
        </w:rPr>
        <w:t>está basado</w:t>
      </w:r>
      <w:r w:rsidR="000962E9">
        <w:rPr>
          <w:lang w:val="es-PY"/>
        </w:rPr>
        <w:t xml:space="preserve"> en estándar</w:t>
      </w:r>
      <w:r w:rsidR="0026759F">
        <w:rPr>
          <w:lang w:val="es-PY"/>
        </w:rPr>
        <w:t>es</w:t>
      </w:r>
      <w:r w:rsidR="000962E9">
        <w:rPr>
          <w:lang w:val="es-PY"/>
        </w:rPr>
        <w:t xml:space="preserve"> </w:t>
      </w:r>
      <w:r w:rsidR="008A5E1E">
        <w:rPr>
          <w:lang w:val="es-PY"/>
        </w:rPr>
        <w:t>ampliamente aceptados</w:t>
      </w:r>
      <w:r w:rsidR="000962E9">
        <w:rPr>
          <w:lang w:val="es-PY"/>
        </w:rPr>
        <w:t>, UML</w:t>
      </w:r>
      <w:r w:rsidR="00F82FB1">
        <w:rPr>
          <w:lang w:val="es-PY"/>
        </w:rPr>
        <w:t>, mientras que</w:t>
      </w:r>
      <w:r w:rsidR="0026759F">
        <w:rPr>
          <w:lang w:val="es-PY"/>
        </w:rPr>
        <w:t xml:space="preserve"> e</w:t>
      </w:r>
      <w:r w:rsidR="0026759F" w:rsidRPr="0026759F">
        <w:rPr>
          <w:lang w:val="es-PY"/>
        </w:rPr>
        <w:t>ntre las metodologías analizadas, solo OOH4RIA, Patrones RIA con UWE y UWE-R poseen un lenguaje de modelado cien por ciento basado en UML</w:t>
      </w:r>
      <w:r w:rsidR="000962E9">
        <w:rPr>
          <w:lang w:val="es-PY"/>
        </w:rPr>
        <w:t>;  ii) propone un enfoque de modelado orientado a la nav</w:t>
      </w:r>
      <w:r w:rsidR="000962E9">
        <w:rPr>
          <w:lang w:val="es-PY"/>
        </w:rPr>
        <w:t>e</w:t>
      </w:r>
      <w:r w:rsidR="000962E9">
        <w:rPr>
          <w:lang w:val="es-PY"/>
        </w:rPr>
        <w:t>gación dinámica</w:t>
      </w:r>
      <w:r w:rsidR="007019D1">
        <w:rPr>
          <w:lang w:val="es-PY"/>
        </w:rPr>
        <w:t xml:space="preserve"> </w:t>
      </w:r>
      <w:r w:rsidR="008A5E1E">
        <w:rPr>
          <w:lang w:val="es-PY"/>
        </w:rPr>
        <w:t>centrada en</w:t>
      </w:r>
      <w:r w:rsidR="007019D1" w:rsidRPr="007019D1">
        <w:rPr>
          <w:lang w:val="es-PY"/>
        </w:rPr>
        <w:t xml:space="preserve"> </w:t>
      </w:r>
      <w:r w:rsidR="007019D1">
        <w:rPr>
          <w:lang w:val="es-PY"/>
        </w:rPr>
        <w:t xml:space="preserve">la interacción del usuario y del contexto (y no </w:t>
      </w:r>
      <w:r w:rsidR="00F82FB1">
        <w:rPr>
          <w:lang w:val="es-PY"/>
        </w:rPr>
        <w:t>d</w:t>
      </w:r>
      <w:r w:rsidR="007019D1">
        <w:rPr>
          <w:lang w:val="es-PY"/>
        </w:rPr>
        <w:t>el dom</w:t>
      </w:r>
      <w:r w:rsidR="007019D1">
        <w:rPr>
          <w:lang w:val="es-PY"/>
        </w:rPr>
        <w:t>i</w:t>
      </w:r>
      <w:r w:rsidR="007019D1">
        <w:rPr>
          <w:lang w:val="es-PY"/>
        </w:rPr>
        <w:t>nio)</w:t>
      </w:r>
      <w:r w:rsidR="000962E9">
        <w:rPr>
          <w:lang w:val="es-PY"/>
        </w:rPr>
        <w:t>, lo cual lo vuelve bastante atractivo para estos ento</w:t>
      </w:r>
      <w:r w:rsidR="000962E9">
        <w:rPr>
          <w:lang w:val="es-PY"/>
        </w:rPr>
        <w:t>r</w:t>
      </w:r>
      <w:r w:rsidR="000962E9">
        <w:rPr>
          <w:lang w:val="es-PY"/>
        </w:rPr>
        <w:t>nos</w:t>
      </w:r>
      <w:r w:rsidR="007019D1">
        <w:rPr>
          <w:lang w:val="es-PY"/>
        </w:rPr>
        <w:t xml:space="preserve"> y lo diferencia de la</w:t>
      </w:r>
      <w:r w:rsidR="004E5C82">
        <w:rPr>
          <w:lang w:val="es-PY"/>
        </w:rPr>
        <w:t>s demás propuestas analizadas;</w:t>
      </w:r>
      <w:r>
        <w:rPr>
          <w:lang w:val="es-PY"/>
        </w:rPr>
        <w:t xml:space="preserve"> </w:t>
      </w:r>
      <w:r w:rsidR="007019D1">
        <w:rPr>
          <w:lang w:val="es-PY"/>
        </w:rPr>
        <w:t xml:space="preserve">iii) </w:t>
      </w:r>
      <w:del w:id="14" w:author="Luca Cernuzzi" w:date="2016-03-01T19:04:00Z">
        <w:r w:rsidR="008A3E1E" w:rsidDel="00F6136F">
          <w:rPr>
            <w:lang w:val="es-PY"/>
          </w:rPr>
          <w:delText xml:space="preserve">MoWebA </w:delText>
        </w:r>
      </w:del>
      <w:r w:rsidR="00DA63F6">
        <w:rPr>
          <w:lang w:val="es-PY"/>
        </w:rPr>
        <w:t xml:space="preserve">incorpora un modelo </w:t>
      </w:r>
      <w:r w:rsidR="00DD02DD">
        <w:rPr>
          <w:lang w:val="es-PY"/>
        </w:rPr>
        <w:t>específico</w:t>
      </w:r>
      <w:r w:rsidR="00DA63F6">
        <w:rPr>
          <w:lang w:val="es-PY"/>
        </w:rPr>
        <w:t xml:space="preserve"> de arquitectura (A</w:t>
      </w:r>
      <w:r w:rsidR="00DD02DD">
        <w:rPr>
          <w:lang w:val="es-PY"/>
        </w:rPr>
        <w:t xml:space="preserve">SM - </w:t>
      </w:r>
      <w:r w:rsidR="00DD02DD" w:rsidRPr="009F5555">
        <w:rPr>
          <w:lang w:val="es-PY"/>
        </w:rPr>
        <w:t>Architectural Specific Model</w:t>
      </w:r>
      <w:r w:rsidR="00DD02DD">
        <w:rPr>
          <w:lang w:val="es-PY"/>
        </w:rPr>
        <w:t>)</w:t>
      </w:r>
      <w:r w:rsidR="007019D1">
        <w:rPr>
          <w:lang w:val="es-PY"/>
        </w:rPr>
        <w:t xml:space="preserve">, </w:t>
      </w:r>
      <w:r w:rsidR="00B06E4E">
        <w:rPr>
          <w:lang w:val="es-PY"/>
        </w:rPr>
        <w:t>no considerado por ninguna propuesta est</w:t>
      </w:r>
      <w:r w:rsidR="00B06E4E">
        <w:rPr>
          <w:lang w:val="es-PY"/>
        </w:rPr>
        <w:t>u</w:t>
      </w:r>
      <w:r w:rsidR="00B06E4E">
        <w:rPr>
          <w:lang w:val="es-PY"/>
        </w:rPr>
        <w:t>diada, que establece</w:t>
      </w:r>
      <w:r w:rsidR="007019D1">
        <w:rPr>
          <w:lang w:val="es-PY"/>
        </w:rPr>
        <w:t xml:space="preserve"> una clara separación entre los modelos independientes </w:t>
      </w:r>
      <w:r w:rsidR="00F82FB1">
        <w:rPr>
          <w:lang w:val="es-PY"/>
        </w:rPr>
        <w:t>de la pl</w:t>
      </w:r>
      <w:r w:rsidR="00F82FB1">
        <w:rPr>
          <w:lang w:val="es-PY"/>
        </w:rPr>
        <w:t>a</w:t>
      </w:r>
      <w:r w:rsidR="00F82FB1">
        <w:rPr>
          <w:lang w:val="es-PY"/>
        </w:rPr>
        <w:t xml:space="preserve">taforma </w:t>
      </w:r>
      <w:r w:rsidR="007019D1">
        <w:rPr>
          <w:lang w:val="es-PY"/>
        </w:rPr>
        <w:t>y los que incorporan detalles de la arquite</w:t>
      </w:r>
      <w:r w:rsidR="007019D1">
        <w:rPr>
          <w:lang w:val="es-PY"/>
        </w:rPr>
        <w:t>c</w:t>
      </w:r>
      <w:r w:rsidR="00B06E4E">
        <w:rPr>
          <w:lang w:val="es-PY"/>
        </w:rPr>
        <w:t>tura</w:t>
      </w:r>
      <w:r w:rsidR="004E5C82">
        <w:rPr>
          <w:lang w:val="es-PY"/>
        </w:rPr>
        <w:t>; iv) f</w:t>
      </w:r>
      <w:r w:rsidR="007019D1">
        <w:rPr>
          <w:lang w:val="es-PY"/>
        </w:rPr>
        <w:t>inalmente</w:t>
      </w:r>
      <w:r w:rsidR="00226843">
        <w:rPr>
          <w:lang w:val="es-PY"/>
        </w:rPr>
        <w:t xml:space="preserve">, se </w:t>
      </w:r>
      <w:r w:rsidR="00B15468">
        <w:rPr>
          <w:lang w:val="es-PY"/>
        </w:rPr>
        <w:t xml:space="preserve">tiene </w:t>
      </w:r>
      <w:r w:rsidR="00226843">
        <w:rPr>
          <w:lang w:val="es-PY"/>
        </w:rPr>
        <w:t>el interés de que MoWebA siga evolucionando</w:t>
      </w:r>
      <w:r w:rsidR="00B15468">
        <w:rPr>
          <w:lang w:val="es-PY"/>
        </w:rPr>
        <w:t xml:space="preserve"> e</w:t>
      </w:r>
      <w:r w:rsidR="00226843">
        <w:rPr>
          <w:lang w:val="es-PY"/>
        </w:rPr>
        <w:t xml:space="preserve"> inco</w:t>
      </w:r>
      <w:r w:rsidR="00226843">
        <w:rPr>
          <w:lang w:val="es-PY"/>
        </w:rPr>
        <w:t>r</w:t>
      </w:r>
      <w:r w:rsidR="00226843">
        <w:rPr>
          <w:lang w:val="es-PY"/>
        </w:rPr>
        <w:t xml:space="preserve">pore características RIA. </w:t>
      </w:r>
    </w:p>
    <w:p w:rsidR="004E5C82" w:rsidRDefault="004E5C82" w:rsidP="004E5C82">
      <w:pPr>
        <w:rPr>
          <w:lang w:val="es-PY"/>
        </w:rPr>
      </w:pPr>
      <w:r>
        <w:rPr>
          <w:lang w:val="es-PY"/>
        </w:rPr>
        <w:t>Para lograr el objetivo mencionado</w:t>
      </w:r>
      <w:r w:rsidRPr="00904E4D">
        <w:rPr>
          <w:lang w:val="es-PY"/>
        </w:rPr>
        <w:t>, los metamodelos y perfiles relacionados a la capa de presentación de MoWebA han sido mejorados y extendidos para dar soporte a la validación de datos en el lado cliente y a los widgtes interactivos. Además, se ada</w:t>
      </w:r>
      <w:r w:rsidRPr="00904E4D">
        <w:rPr>
          <w:lang w:val="es-PY"/>
        </w:rPr>
        <w:t>p</w:t>
      </w:r>
      <w:r w:rsidRPr="00904E4D">
        <w:rPr>
          <w:lang w:val="es-PY"/>
        </w:rPr>
        <w:t>taron las reglas de transformación del compilador de modelo a texto a fin de generar interfaces enriquecidas en código HTML y Javascript.</w:t>
      </w:r>
    </w:p>
    <w:p w:rsidR="00904E4D" w:rsidRDefault="00904E4D" w:rsidP="00794BBD">
      <w:pPr>
        <w:rPr>
          <w:lang w:val="es-PY"/>
        </w:rPr>
      </w:pPr>
      <w:del w:id="15" w:author="Luca Cernuzzi" w:date="2016-03-01T19:05:00Z">
        <w:r w:rsidRPr="00904E4D" w:rsidDel="00F6136F">
          <w:rPr>
            <w:lang w:val="es-PY"/>
          </w:rPr>
          <w:delText>Lo que queda de este</w:delText>
        </w:r>
      </w:del>
      <w:ins w:id="16" w:author="Luca Cernuzzi" w:date="2016-03-01T19:05:00Z">
        <w:r w:rsidR="00F6136F">
          <w:rPr>
            <w:lang w:val="es-PY"/>
          </w:rPr>
          <w:t>El resto del</w:t>
        </w:r>
      </w:ins>
      <w:r w:rsidRPr="00904E4D">
        <w:rPr>
          <w:lang w:val="es-PY"/>
        </w:rPr>
        <w:t xml:space="preserve"> artículo se estructura como se explica a continu</w:t>
      </w:r>
      <w:r w:rsidRPr="00904E4D">
        <w:rPr>
          <w:lang w:val="es-PY"/>
        </w:rPr>
        <w:t>a</w:t>
      </w:r>
      <w:r w:rsidRPr="00904E4D">
        <w:rPr>
          <w:lang w:val="es-PY"/>
        </w:rPr>
        <w:t xml:space="preserve">ción. En la sección </w:t>
      </w:r>
      <w:r w:rsidR="004E5C82">
        <w:rPr>
          <w:lang w:val="es-PY"/>
        </w:rPr>
        <w:t>2</w:t>
      </w:r>
      <w:r w:rsidRPr="00904E4D">
        <w:rPr>
          <w:lang w:val="es-PY"/>
        </w:rPr>
        <w:t xml:space="preserve"> se introduce el enfoque MoWebA. En la sección </w:t>
      </w:r>
      <w:r w:rsidR="004E5C82">
        <w:rPr>
          <w:lang w:val="es-PY"/>
        </w:rPr>
        <w:t>3</w:t>
      </w:r>
      <w:r w:rsidRPr="00904E4D">
        <w:rPr>
          <w:lang w:val="es-PY"/>
        </w:rPr>
        <w:t xml:space="preserve"> se presentan las extensiones que se han realizado en los metamodelos de MoWebA para dar sopo</w:t>
      </w:r>
      <w:r w:rsidRPr="00904E4D">
        <w:rPr>
          <w:lang w:val="es-PY"/>
        </w:rPr>
        <w:t>r</w:t>
      </w:r>
      <w:r w:rsidRPr="00904E4D">
        <w:rPr>
          <w:lang w:val="es-PY"/>
        </w:rPr>
        <w:t>te a las RIA, así como</w:t>
      </w:r>
      <w:del w:id="17" w:author="Luca Cernuzzi" w:date="2016-03-01T19:06:00Z">
        <w:r w:rsidRPr="00904E4D" w:rsidDel="00F6136F">
          <w:rPr>
            <w:lang w:val="es-PY"/>
          </w:rPr>
          <w:delText xml:space="preserve"> también</w:delText>
        </w:r>
      </w:del>
      <w:r w:rsidRPr="00904E4D">
        <w:rPr>
          <w:lang w:val="es-PY"/>
        </w:rPr>
        <w:t xml:space="preserve">, el proceso de transformación para generar las nuevas interfaces enriquecidas. En la sección </w:t>
      </w:r>
      <w:r w:rsidR="004E5C82">
        <w:rPr>
          <w:lang w:val="es-PY"/>
        </w:rPr>
        <w:t>4</w:t>
      </w:r>
      <w:r w:rsidRPr="00904E4D">
        <w:rPr>
          <w:lang w:val="es-PY"/>
        </w:rPr>
        <w:t xml:space="preserve"> se presenta una ilustración de la propuesta. Finalmente, la sección </w:t>
      </w:r>
      <w:r w:rsidR="004E5C82">
        <w:rPr>
          <w:lang w:val="es-PY"/>
        </w:rPr>
        <w:t>5</w:t>
      </w:r>
      <w:r w:rsidRPr="00904E4D">
        <w:rPr>
          <w:lang w:val="es-PY"/>
        </w:rPr>
        <w:t xml:space="preserve"> prese</w:t>
      </w:r>
      <w:r w:rsidRPr="00904E4D">
        <w:rPr>
          <w:lang w:val="es-PY"/>
        </w:rPr>
        <w:t>n</w:t>
      </w:r>
      <w:r w:rsidRPr="00904E4D">
        <w:rPr>
          <w:lang w:val="es-PY"/>
        </w:rPr>
        <w:t>ta un análisis de los resultados obtenidos y los posibles trabajos futuros.</w:t>
      </w:r>
    </w:p>
    <w:p w:rsidR="00875F8F" w:rsidRPr="009F5555" w:rsidRDefault="00875F8F" w:rsidP="0085609E">
      <w:pPr>
        <w:pStyle w:val="heading1"/>
        <w:rPr>
          <w:lang w:val="es-PY"/>
        </w:rPr>
      </w:pPr>
      <w:r w:rsidRPr="009F5555">
        <w:rPr>
          <w:lang w:val="es-PY"/>
        </w:rPr>
        <w:t xml:space="preserve">La Aproximación </w:t>
      </w:r>
      <w:r w:rsidR="00486433" w:rsidRPr="004973B7">
        <w:rPr>
          <w:lang w:val="es-PY"/>
        </w:rPr>
        <w:t>MoWebA</w:t>
      </w:r>
      <w:r w:rsidRPr="009F5555">
        <w:rPr>
          <w:lang w:val="es-PY"/>
        </w:rPr>
        <w:t xml:space="preserve"> (Model Oriented Web Approach)</w:t>
      </w:r>
    </w:p>
    <w:p w:rsidR="00875F8F" w:rsidRPr="004973B7" w:rsidRDefault="00486433" w:rsidP="00A62435">
      <w:pPr>
        <w:pStyle w:val="p1a"/>
        <w:rPr>
          <w:lang w:val="es-PY"/>
        </w:rPr>
      </w:pPr>
      <w:proofErr w:type="spellStart"/>
      <w:r w:rsidRPr="009F5555">
        <w:rPr>
          <w:lang w:val="es-PY"/>
        </w:rPr>
        <w:t>MoWebA</w:t>
      </w:r>
      <w:proofErr w:type="spellEnd"/>
      <w:r w:rsidR="00306BCC">
        <w:rPr>
          <w:lang w:val="es-PY"/>
        </w:rPr>
        <w:t xml:space="preserve"> [</w:t>
      </w:r>
      <w:r w:rsidR="00114331">
        <w:rPr>
          <w:lang w:val="es-PY"/>
        </w:rPr>
        <w:fldChar w:fldCharType="begin"/>
      </w:r>
      <w:r w:rsidR="009252EE">
        <w:rPr>
          <w:lang w:val="es-PY"/>
        </w:rPr>
        <w:instrText xml:space="preserve"> REF _Ref437732435 \r \h </w:instrText>
      </w:r>
      <w:r w:rsidR="00114331">
        <w:rPr>
          <w:lang w:val="es-PY"/>
        </w:rPr>
      </w:r>
      <w:r w:rsidR="00114331">
        <w:rPr>
          <w:lang w:val="es-PY"/>
        </w:rPr>
        <w:fldChar w:fldCharType="separate"/>
      </w:r>
      <w:r w:rsidR="003147FE">
        <w:rPr>
          <w:lang w:val="es-PY"/>
        </w:rPr>
        <w:t>10</w:t>
      </w:r>
      <w:r w:rsidR="00114331">
        <w:rPr>
          <w:lang w:val="es-PY"/>
        </w:rPr>
        <w:fldChar w:fldCharType="end"/>
      </w:r>
      <w:r w:rsidR="00306BCC">
        <w:rPr>
          <w:lang w:val="es-PY"/>
        </w:rPr>
        <w:t>] [</w:t>
      </w:r>
      <w:r w:rsidR="00114331">
        <w:rPr>
          <w:lang w:val="es-PY"/>
        </w:rPr>
        <w:fldChar w:fldCharType="begin"/>
      </w:r>
      <w:r w:rsidR="009252EE">
        <w:rPr>
          <w:lang w:val="es-PY"/>
        </w:rPr>
        <w:instrText xml:space="preserve"> REF _Ref437732441 \r \h </w:instrText>
      </w:r>
      <w:r w:rsidR="00114331">
        <w:rPr>
          <w:lang w:val="es-PY"/>
        </w:rPr>
      </w:r>
      <w:r w:rsidR="00114331">
        <w:rPr>
          <w:lang w:val="es-PY"/>
        </w:rPr>
        <w:fldChar w:fldCharType="separate"/>
      </w:r>
      <w:r w:rsidR="003147FE">
        <w:rPr>
          <w:lang w:val="es-PY"/>
        </w:rPr>
        <w:t>11</w:t>
      </w:r>
      <w:r w:rsidR="00114331">
        <w:rPr>
          <w:lang w:val="es-PY"/>
        </w:rPr>
        <w:fldChar w:fldCharType="end"/>
      </w:r>
      <w:r w:rsidR="00306BCC">
        <w:rPr>
          <w:lang w:val="es-PY"/>
        </w:rPr>
        <w:t>]</w:t>
      </w:r>
      <w:r w:rsidR="004D3035">
        <w:rPr>
          <w:lang w:val="es-PY"/>
        </w:rPr>
        <w:t xml:space="preserve"> </w:t>
      </w:r>
      <w:r w:rsidR="00875F8F" w:rsidRPr="009F5555">
        <w:rPr>
          <w:lang w:val="es-PY"/>
        </w:rPr>
        <w:t xml:space="preserve">adopta los principios de </w:t>
      </w:r>
      <w:r w:rsidR="00452D76" w:rsidRPr="009F5555">
        <w:rPr>
          <w:lang w:val="es-PY"/>
        </w:rPr>
        <w:t>MDA</w:t>
      </w:r>
      <w:r w:rsidR="00BF0DDB">
        <w:rPr>
          <w:lang w:val="es-PY"/>
        </w:rPr>
        <w:t xml:space="preserve"> y</w:t>
      </w:r>
      <w:r w:rsidR="00F44189">
        <w:rPr>
          <w:lang w:val="es-PY"/>
        </w:rPr>
        <w:t xml:space="preserve"> </w:t>
      </w:r>
      <w:r w:rsidR="00BF0DDB">
        <w:rPr>
          <w:lang w:val="es-PY"/>
        </w:rPr>
        <w:t xml:space="preserve">propone </w:t>
      </w:r>
      <w:r w:rsidR="00F44189">
        <w:rPr>
          <w:lang w:val="es-PY"/>
        </w:rPr>
        <w:t xml:space="preserve">un enfoque </w:t>
      </w:r>
      <w:r w:rsidR="004D3035">
        <w:rPr>
          <w:lang w:val="es-PY"/>
        </w:rPr>
        <w:t xml:space="preserve">que incluye </w:t>
      </w:r>
      <w:r w:rsidR="00A62435">
        <w:rPr>
          <w:lang w:val="es-PY"/>
        </w:rPr>
        <w:t>un</w:t>
      </w:r>
      <w:r w:rsidR="00F44189">
        <w:rPr>
          <w:lang w:val="es-PY"/>
        </w:rPr>
        <w:t xml:space="preserve"> proceso de modelado y </w:t>
      </w:r>
      <w:r w:rsidR="00A62435">
        <w:rPr>
          <w:lang w:val="es-PY"/>
        </w:rPr>
        <w:t xml:space="preserve">un </w:t>
      </w:r>
      <w:r w:rsidR="00F44189">
        <w:rPr>
          <w:lang w:val="es-PY"/>
        </w:rPr>
        <w:t>proceso de transformación.</w:t>
      </w:r>
      <w:r w:rsidR="00542FD1">
        <w:rPr>
          <w:lang w:val="es-PY"/>
        </w:rPr>
        <w:t xml:space="preserve"> </w:t>
      </w:r>
      <w:r w:rsidR="00A62435">
        <w:rPr>
          <w:lang w:val="es-PY"/>
        </w:rPr>
        <w:t>E</w:t>
      </w:r>
      <w:r w:rsidR="00542FD1">
        <w:rPr>
          <w:lang w:val="es-PY"/>
        </w:rPr>
        <w:t>n el proceso de modelado se especifican los diagramas necesarios para contemplar las fases CIM (Computati</w:t>
      </w:r>
      <w:r w:rsidR="00542FD1">
        <w:rPr>
          <w:lang w:val="es-PY"/>
        </w:rPr>
        <w:t>o</w:t>
      </w:r>
      <w:r w:rsidR="00542FD1">
        <w:rPr>
          <w:lang w:val="es-PY"/>
        </w:rPr>
        <w:t>nal Independent Model), PIM (Platform Independent Model), ASM (Architectural Specific Model) y PSM (Platform Specific Model)</w:t>
      </w:r>
      <w:r w:rsidR="008B2195" w:rsidRPr="009F5555">
        <w:rPr>
          <w:lang w:val="es-PY"/>
        </w:rPr>
        <w:t xml:space="preserve">. </w:t>
      </w:r>
      <w:r w:rsidR="0030723F">
        <w:rPr>
          <w:lang w:val="es-PY"/>
        </w:rPr>
        <w:t>E</w:t>
      </w:r>
      <w:r w:rsidR="00542FD1">
        <w:rPr>
          <w:lang w:val="es-PY"/>
        </w:rPr>
        <w:t>sta propuesta provee un model</w:t>
      </w:r>
      <w:r w:rsidR="00542FD1">
        <w:rPr>
          <w:lang w:val="es-PY"/>
        </w:rPr>
        <w:t>a</w:t>
      </w:r>
      <w:r w:rsidR="00542FD1">
        <w:rPr>
          <w:lang w:val="es-PY"/>
        </w:rPr>
        <w:t>do basado en la navegación como punto de referencia principal, en donde la naveg</w:t>
      </w:r>
      <w:r w:rsidR="00542FD1">
        <w:rPr>
          <w:lang w:val="es-PY"/>
        </w:rPr>
        <w:t>a</w:t>
      </w:r>
      <w:r w:rsidR="00542FD1">
        <w:rPr>
          <w:lang w:val="es-PY"/>
        </w:rPr>
        <w:lastRenderedPageBreak/>
        <w:t xml:space="preserve">ción se encuentra orientada a funciones. </w:t>
      </w:r>
      <w:r w:rsidR="004D3035">
        <w:rPr>
          <w:lang w:val="es-PY"/>
        </w:rPr>
        <w:t>Las</w:t>
      </w:r>
      <w:r w:rsidR="00542FD1">
        <w:rPr>
          <w:lang w:val="es-PY"/>
        </w:rPr>
        <w:t xml:space="preserve"> fases del proceso de modelado se res</w:t>
      </w:r>
      <w:r w:rsidR="00542FD1">
        <w:rPr>
          <w:lang w:val="es-PY"/>
        </w:rPr>
        <w:t>u</w:t>
      </w:r>
      <w:r w:rsidR="00542FD1">
        <w:rPr>
          <w:lang w:val="es-PY"/>
        </w:rPr>
        <w:t>men a continuación.</w:t>
      </w:r>
    </w:p>
    <w:p w:rsidR="00875F8F" w:rsidRPr="009F5555" w:rsidRDefault="00875F8F" w:rsidP="00DF7220">
      <w:pPr>
        <w:pStyle w:val="bulletitem"/>
        <w:rPr>
          <w:lang w:val="es-PY"/>
        </w:rPr>
      </w:pPr>
      <w:r w:rsidRPr="00026E4E">
        <w:rPr>
          <w:b/>
          <w:lang w:val="es-PY"/>
        </w:rPr>
        <w:t>Modelado del problema:</w:t>
      </w:r>
      <w:r w:rsidRPr="009F5555">
        <w:rPr>
          <w:lang w:val="es-PY"/>
        </w:rPr>
        <w:t xml:space="preserve"> en </w:t>
      </w:r>
      <w:r w:rsidR="008E15CC">
        <w:rPr>
          <w:lang w:val="es-PY"/>
        </w:rPr>
        <w:t>esta fase</w:t>
      </w:r>
      <w:r w:rsidRPr="009F5555">
        <w:rPr>
          <w:lang w:val="es-PY"/>
        </w:rPr>
        <w:t xml:space="preserve"> se incluye</w:t>
      </w:r>
      <w:r w:rsidR="008E15CC">
        <w:rPr>
          <w:lang w:val="es-PY"/>
        </w:rPr>
        <w:t>n</w:t>
      </w:r>
      <w:r w:rsidRPr="009F5555">
        <w:rPr>
          <w:lang w:val="es-PY"/>
        </w:rPr>
        <w:t xml:space="preserve"> </w:t>
      </w:r>
      <w:r w:rsidR="008E15CC">
        <w:rPr>
          <w:lang w:val="es-PY"/>
        </w:rPr>
        <w:t>e</w:t>
      </w:r>
      <w:r w:rsidR="008E15CC" w:rsidRPr="009F5555">
        <w:rPr>
          <w:lang w:val="es-PY"/>
        </w:rPr>
        <w:t xml:space="preserve">l </w:t>
      </w:r>
      <w:r w:rsidRPr="009F5555">
        <w:rPr>
          <w:lang w:val="es-PY"/>
        </w:rPr>
        <w:t>CIM</w:t>
      </w:r>
      <w:r w:rsidR="008B2195" w:rsidRPr="009F5555">
        <w:rPr>
          <w:lang w:val="es-PY"/>
        </w:rPr>
        <w:t xml:space="preserve"> y </w:t>
      </w:r>
      <w:r w:rsidR="008E15CC">
        <w:rPr>
          <w:lang w:val="es-PY"/>
        </w:rPr>
        <w:t>el</w:t>
      </w:r>
      <w:r w:rsidR="008B2195" w:rsidRPr="009F5555">
        <w:rPr>
          <w:lang w:val="es-PY"/>
        </w:rPr>
        <w:t xml:space="preserve"> PIM. El CIM está</w:t>
      </w:r>
      <w:r w:rsidRPr="009F5555">
        <w:rPr>
          <w:lang w:val="es-PY"/>
        </w:rPr>
        <w:t xml:space="preserve"> orientado al modelado de los requisitos funcionales</w:t>
      </w:r>
      <w:r w:rsidR="008B2195" w:rsidRPr="009F5555">
        <w:rPr>
          <w:lang w:val="es-PY"/>
        </w:rPr>
        <w:t>.</w:t>
      </w:r>
      <w:r w:rsidRPr="009F5555">
        <w:rPr>
          <w:lang w:val="es-PY"/>
        </w:rPr>
        <w:t xml:space="preserve"> </w:t>
      </w:r>
      <w:r w:rsidR="008B2195" w:rsidRPr="009F5555">
        <w:rPr>
          <w:lang w:val="es-PY"/>
        </w:rPr>
        <w:t>E</w:t>
      </w:r>
      <w:r w:rsidRPr="009F5555">
        <w:rPr>
          <w:lang w:val="es-PY"/>
        </w:rPr>
        <w:t xml:space="preserve">l </w:t>
      </w:r>
      <w:r w:rsidR="00CC758A" w:rsidRPr="009F5555">
        <w:rPr>
          <w:lang w:val="es-PY"/>
        </w:rPr>
        <w:t>PIM</w:t>
      </w:r>
      <w:r w:rsidRPr="009F5555">
        <w:rPr>
          <w:lang w:val="es-PY"/>
        </w:rPr>
        <w:t xml:space="preserve"> </w:t>
      </w:r>
      <w:r w:rsidR="008B2195" w:rsidRPr="009F5555">
        <w:rPr>
          <w:lang w:val="es-PY"/>
        </w:rPr>
        <w:t xml:space="preserve">está </w:t>
      </w:r>
      <w:r w:rsidRPr="009F5555">
        <w:rPr>
          <w:lang w:val="es-PY"/>
        </w:rPr>
        <w:t>orientado al m</w:t>
      </w:r>
      <w:r w:rsidRPr="009F5555">
        <w:rPr>
          <w:lang w:val="es-PY"/>
        </w:rPr>
        <w:t>o</w:t>
      </w:r>
      <w:r w:rsidRPr="009F5555">
        <w:rPr>
          <w:lang w:val="es-PY"/>
        </w:rPr>
        <w:t xml:space="preserve">delado del problema sin considerar aspectos de la arquitectura o plataforma. </w:t>
      </w:r>
      <w:r w:rsidR="008B2195" w:rsidRPr="009F5555">
        <w:rPr>
          <w:lang w:val="es-PY"/>
        </w:rPr>
        <w:t>A pa</w:t>
      </w:r>
      <w:r w:rsidR="008B2195" w:rsidRPr="009F5555">
        <w:rPr>
          <w:lang w:val="es-PY"/>
        </w:rPr>
        <w:t>r</w:t>
      </w:r>
      <w:r w:rsidR="008B2195" w:rsidRPr="009F5555">
        <w:rPr>
          <w:lang w:val="es-PY"/>
        </w:rPr>
        <w:t>tir d</w:t>
      </w:r>
      <w:r w:rsidRPr="009F5555">
        <w:rPr>
          <w:lang w:val="es-PY"/>
        </w:rPr>
        <w:t>e aquí es posible llevar a cabo transformaciones para obtener los modelos e</w:t>
      </w:r>
      <w:r w:rsidRPr="009F5555">
        <w:rPr>
          <w:lang w:val="es-PY"/>
        </w:rPr>
        <w:t>s</w:t>
      </w:r>
      <w:r w:rsidRPr="009F5555">
        <w:rPr>
          <w:lang w:val="es-PY"/>
        </w:rPr>
        <w:t xml:space="preserve">pecíficos de la </w:t>
      </w:r>
      <w:r w:rsidR="006B0694">
        <w:rPr>
          <w:lang w:val="es-PY"/>
        </w:rPr>
        <w:t xml:space="preserve">arquitectura y de la </w:t>
      </w:r>
      <w:r w:rsidRPr="009F5555">
        <w:rPr>
          <w:lang w:val="es-PY"/>
        </w:rPr>
        <w:t>plataforma de manera semi-automática.</w:t>
      </w:r>
    </w:p>
    <w:p w:rsidR="006B0694" w:rsidRPr="00954A66" w:rsidRDefault="00875F8F" w:rsidP="006B0694">
      <w:pPr>
        <w:pStyle w:val="bulletitem"/>
        <w:rPr>
          <w:sz w:val="16"/>
          <w:szCs w:val="16"/>
          <w:lang w:val="es-ES" w:eastAsia="es-ES"/>
        </w:rPr>
      </w:pPr>
      <w:r w:rsidRPr="00026E4E">
        <w:rPr>
          <w:b/>
          <w:lang w:val="es-PY"/>
        </w:rPr>
        <w:t>Modelado de la solución:</w:t>
      </w:r>
      <w:r w:rsidRPr="009F5555">
        <w:rPr>
          <w:lang w:val="es-PY"/>
        </w:rPr>
        <w:t xml:space="preserve"> </w:t>
      </w:r>
      <w:r w:rsidR="008E15CC">
        <w:rPr>
          <w:lang w:val="es-PY"/>
        </w:rPr>
        <w:t>en esta fase se incluyen</w:t>
      </w:r>
      <w:r w:rsidRPr="009F5555">
        <w:rPr>
          <w:lang w:val="es-PY"/>
        </w:rPr>
        <w:t xml:space="preserve"> el </w:t>
      </w:r>
      <w:r w:rsidR="00452D76" w:rsidRPr="009F5555">
        <w:rPr>
          <w:lang w:val="es-PY"/>
        </w:rPr>
        <w:t>ASM</w:t>
      </w:r>
      <w:r w:rsidRPr="009F5555">
        <w:rPr>
          <w:lang w:val="es-PY"/>
        </w:rPr>
        <w:t xml:space="preserve"> y el PSM. Es en esta fase en </w:t>
      </w:r>
      <w:r w:rsidR="00770DB8" w:rsidRPr="009F5555">
        <w:rPr>
          <w:lang w:val="es-PY"/>
        </w:rPr>
        <w:t xml:space="preserve">la que </w:t>
      </w:r>
      <w:r w:rsidRPr="009F5555">
        <w:rPr>
          <w:lang w:val="es-PY"/>
        </w:rPr>
        <w:t>todos los detalles de la arquitectura y plataforma destino se definen, permitiendo generar a partir de aquí, el código de la aplicación de manera autom</w:t>
      </w:r>
      <w:r w:rsidRPr="009F5555">
        <w:rPr>
          <w:lang w:val="es-PY"/>
        </w:rPr>
        <w:t>á</w:t>
      </w:r>
      <w:r w:rsidRPr="009F5555">
        <w:rPr>
          <w:lang w:val="es-PY"/>
        </w:rPr>
        <w:t xml:space="preserve">tica. </w:t>
      </w:r>
      <w:r w:rsidR="006B0694" w:rsidRPr="009F5555">
        <w:rPr>
          <w:lang w:val="es-PY"/>
        </w:rPr>
        <w:t>En MoWebA se plantea tener siempre el mismo PIM</w:t>
      </w:r>
      <w:r w:rsidR="006B0694">
        <w:rPr>
          <w:lang w:val="es-PY"/>
        </w:rPr>
        <w:t xml:space="preserve"> para una aplicación dada</w:t>
      </w:r>
      <w:r w:rsidR="00BF0DDB">
        <w:rPr>
          <w:lang w:val="es-PY"/>
        </w:rPr>
        <w:t xml:space="preserve"> y a</w:t>
      </w:r>
      <w:r w:rsidR="006B0694">
        <w:rPr>
          <w:lang w:val="es-PY"/>
        </w:rPr>
        <w:t xml:space="preserve"> partir de</w:t>
      </w:r>
      <w:r w:rsidR="00BF0DDB">
        <w:rPr>
          <w:lang w:val="es-PY"/>
        </w:rPr>
        <w:t xml:space="preserve"> este</w:t>
      </w:r>
      <w:r w:rsidR="006B0694">
        <w:rPr>
          <w:lang w:val="es-PY"/>
        </w:rPr>
        <w:t>, se podrán generar diferentes ASM para diferentes arquitecturas de</w:t>
      </w:r>
      <w:r w:rsidR="004A3966">
        <w:rPr>
          <w:lang w:val="es-PY"/>
        </w:rPr>
        <w:t>s</w:t>
      </w:r>
      <w:r w:rsidR="006B0694">
        <w:rPr>
          <w:lang w:val="es-PY"/>
        </w:rPr>
        <w:t xml:space="preserve">tino. </w:t>
      </w:r>
      <w:r w:rsidR="00BF0DDB">
        <w:rPr>
          <w:lang w:val="es-PY"/>
        </w:rPr>
        <w:t xml:space="preserve">Finalmente, </w:t>
      </w:r>
      <w:r w:rsidR="006B0694">
        <w:rPr>
          <w:lang w:val="es-PY"/>
        </w:rPr>
        <w:t xml:space="preserve">a partir de un ASM, se podrán generar diferentes PSM para diferentes plataformas destino. </w:t>
      </w:r>
      <w:r w:rsidR="004D3035" w:rsidRPr="006B0694">
        <w:rPr>
          <w:lang w:val="es-PY"/>
        </w:rPr>
        <w:t>Como se puede ver</w:t>
      </w:r>
      <w:r w:rsidR="0037357A" w:rsidRPr="006B0694">
        <w:rPr>
          <w:lang w:val="es-PY"/>
        </w:rPr>
        <w:t>,</w:t>
      </w:r>
      <w:r w:rsidRPr="006B0694">
        <w:rPr>
          <w:lang w:val="es-PY"/>
        </w:rPr>
        <w:t xml:space="preserve"> </w:t>
      </w:r>
      <w:r w:rsidR="00486433" w:rsidRPr="006B0694">
        <w:rPr>
          <w:lang w:val="es-PY"/>
        </w:rPr>
        <w:t>MoWebA</w:t>
      </w:r>
      <w:r w:rsidRPr="006B0694">
        <w:rPr>
          <w:lang w:val="es-PY"/>
        </w:rPr>
        <w:t xml:space="preserve"> </w:t>
      </w:r>
      <w:r w:rsidR="004D3035" w:rsidRPr="006B0694">
        <w:rPr>
          <w:lang w:val="es-PY"/>
        </w:rPr>
        <w:t>separa aspectos a</w:t>
      </w:r>
      <w:r w:rsidR="004D3035" w:rsidRPr="006B0694">
        <w:rPr>
          <w:lang w:val="es-PY"/>
        </w:rPr>
        <w:t>r</w:t>
      </w:r>
      <w:r w:rsidR="004D3035" w:rsidRPr="006B0694">
        <w:rPr>
          <w:lang w:val="es-PY"/>
        </w:rPr>
        <w:t>quitectónicos y de plataforma esp</w:t>
      </w:r>
      <w:r w:rsidR="004D3035" w:rsidRPr="00954A66">
        <w:rPr>
          <w:lang w:val="es-PY"/>
        </w:rPr>
        <w:t>e</w:t>
      </w:r>
      <w:r w:rsidR="004D3035" w:rsidRPr="006B0694">
        <w:rPr>
          <w:lang w:val="es-PY"/>
        </w:rPr>
        <w:t>cífica</w:t>
      </w:r>
      <w:r w:rsidRPr="006B0694">
        <w:rPr>
          <w:lang w:val="es-PY"/>
        </w:rPr>
        <w:t xml:space="preserve">, y esto hace que </w:t>
      </w:r>
      <w:r w:rsidR="00770DB8" w:rsidRPr="006B0694">
        <w:rPr>
          <w:lang w:val="es-PY"/>
        </w:rPr>
        <w:t xml:space="preserve">la aproximación </w:t>
      </w:r>
      <w:r w:rsidRPr="006B0694">
        <w:rPr>
          <w:lang w:val="es-PY"/>
        </w:rPr>
        <w:t>sea ba</w:t>
      </w:r>
      <w:r w:rsidRPr="006B0694">
        <w:rPr>
          <w:lang w:val="es-PY"/>
        </w:rPr>
        <w:t>s</w:t>
      </w:r>
      <w:r w:rsidRPr="006B0694">
        <w:rPr>
          <w:lang w:val="es-PY"/>
        </w:rPr>
        <w:t>tante promet</w:t>
      </w:r>
      <w:r w:rsidRPr="008D12F9">
        <w:rPr>
          <w:lang w:val="es-PY"/>
        </w:rPr>
        <w:t>e</w:t>
      </w:r>
      <w:r w:rsidRPr="006B0694">
        <w:rPr>
          <w:lang w:val="es-PY"/>
        </w:rPr>
        <w:t>dora para la implement</w:t>
      </w:r>
      <w:r w:rsidRPr="00954A66">
        <w:rPr>
          <w:lang w:val="es-PY"/>
        </w:rPr>
        <w:t>a</w:t>
      </w:r>
      <w:r w:rsidRPr="006B0694">
        <w:rPr>
          <w:lang w:val="es-PY"/>
        </w:rPr>
        <w:t xml:space="preserve">ción de las </w:t>
      </w:r>
      <w:r w:rsidR="00FD6200" w:rsidRPr="006B0694">
        <w:rPr>
          <w:lang w:val="es-PY"/>
        </w:rPr>
        <w:t>RIA</w:t>
      </w:r>
      <w:r w:rsidRPr="006B0694">
        <w:rPr>
          <w:lang w:val="es-PY"/>
        </w:rPr>
        <w:t>, debido a que</w:t>
      </w:r>
      <w:r w:rsidR="0037357A" w:rsidRPr="006B0694">
        <w:rPr>
          <w:lang w:val="es-PY"/>
        </w:rPr>
        <w:t xml:space="preserve"> las RIA const</w:t>
      </w:r>
      <w:r w:rsidR="0037357A" w:rsidRPr="006B0694">
        <w:rPr>
          <w:lang w:val="es-PY"/>
        </w:rPr>
        <w:t>i</w:t>
      </w:r>
      <w:r w:rsidR="0037357A" w:rsidRPr="006B0694">
        <w:rPr>
          <w:lang w:val="es-PY"/>
        </w:rPr>
        <w:t>tuyen una a</w:t>
      </w:r>
      <w:r w:rsidR="0037357A" w:rsidRPr="00954A66">
        <w:rPr>
          <w:lang w:val="es-PY"/>
        </w:rPr>
        <w:t>r</w:t>
      </w:r>
      <w:r w:rsidR="0037357A" w:rsidRPr="006B0694">
        <w:rPr>
          <w:lang w:val="es-PY"/>
        </w:rPr>
        <w:t>quitectura y</w:t>
      </w:r>
      <w:r w:rsidRPr="006B0694">
        <w:rPr>
          <w:lang w:val="es-PY"/>
        </w:rPr>
        <w:t xml:space="preserve"> existen numer</w:t>
      </w:r>
      <w:r w:rsidRPr="00954A66">
        <w:rPr>
          <w:lang w:val="es-PY"/>
        </w:rPr>
        <w:t>o</w:t>
      </w:r>
      <w:r w:rsidRPr="006B0694">
        <w:rPr>
          <w:lang w:val="es-PY"/>
        </w:rPr>
        <w:t>sas plataformas destino para desplegarlas.</w:t>
      </w:r>
    </w:p>
    <w:p w:rsidR="00601A3A" w:rsidRPr="009F5555" w:rsidRDefault="00B008BE" w:rsidP="00B008BE">
      <w:pPr>
        <w:pStyle w:val="bulletitem"/>
        <w:rPr>
          <w:lang w:val="es-PY"/>
        </w:rPr>
      </w:pPr>
      <w:r w:rsidRPr="006B0694">
        <w:rPr>
          <w:b/>
          <w:lang w:val="es-ES"/>
        </w:rPr>
        <w:t>C</w:t>
      </w:r>
      <w:r w:rsidR="00875F8F" w:rsidRPr="00026E4E">
        <w:rPr>
          <w:b/>
          <w:lang w:val="es-PY"/>
        </w:rPr>
        <w:t>ódigo fuente:</w:t>
      </w:r>
      <w:r w:rsidR="00875F8F" w:rsidRPr="009F5555">
        <w:rPr>
          <w:lang w:val="es-PY"/>
        </w:rPr>
        <w:t xml:space="preserve"> incluye al ISM (Implementation </w:t>
      </w:r>
      <w:r w:rsidR="00601A3A" w:rsidRPr="009F5555">
        <w:rPr>
          <w:lang w:val="es-PY"/>
        </w:rPr>
        <w:t>Specific Model</w:t>
      </w:r>
      <w:r w:rsidR="00875F8F" w:rsidRPr="009F5555">
        <w:rPr>
          <w:lang w:val="es-PY"/>
        </w:rPr>
        <w:t>)</w:t>
      </w:r>
      <w:r>
        <w:rPr>
          <w:lang w:val="es-PY"/>
        </w:rPr>
        <w:t>,</w:t>
      </w:r>
      <w:r w:rsidR="00875F8F" w:rsidRPr="009F5555">
        <w:rPr>
          <w:lang w:val="es-PY"/>
        </w:rPr>
        <w:t xml:space="preserve"> que corresponde al código generado</w:t>
      </w:r>
      <w:r>
        <w:rPr>
          <w:lang w:val="es-PY"/>
        </w:rPr>
        <w:t xml:space="preserve"> automáticamente</w:t>
      </w:r>
      <w:r w:rsidR="00875F8F" w:rsidRPr="009F5555">
        <w:rPr>
          <w:lang w:val="es-PY"/>
        </w:rPr>
        <w:t xml:space="preserve"> y </w:t>
      </w:r>
      <w:r>
        <w:rPr>
          <w:lang w:val="es-PY"/>
        </w:rPr>
        <w:t>a</w:t>
      </w:r>
      <w:r w:rsidR="00875F8F" w:rsidRPr="009F5555">
        <w:rPr>
          <w:lang w:val="es-PY"/>
        </w:rPr>
        <w:t>l código manual agregado</w:t>
      </w:r>
      <w:r>
        <w:rPr>
          <w:lang w:val="es-PY"/>
        </w:rPr>
        <w:t xml:space="preserve">, </w:t>
      </w:r>
      <w:r w:rsidR="00875F8F" w:rsidRPr="009F5555">
        <w:rPr>
          <w:lang w:val="es-PY"/>
        </w:rPr>
        <w:t>en caso de ser necesario</w:t>
      </w:r>
      <w:r>
        <w:rPr>
          <w:lang w:val="es-PY"/>
        </w:rPr>
        <w:t>,</w:t>
      </w:r>
      <w:r w:rsidR="00875F8F" w:rsidRPr="009F5555">
        <w:rPr>
          <w:lang w:val="es-PY"/>
        </w:rPr>
        <w:t xml:space="preserve"> para </w:t>
      </w:r>
      <w:r>
        <w:rPr>
          <w:lang w:val="es-PY"/>
        </w:rPr>
        <w:t>obtener</w:t>
      </w:r>
      <w:r w:rsidRPr="009F5555">
        <w:rPr>
          <w:lang w:val="es-PY"/>
        </w:rPr>
        <w:t xml:space="preserve"> </w:t>
      </w:r>
      <w:r w:rsidR="00875F8F" w:rsidRPr="009F5555">
        <w:rPr>
          <w:lang w:val="es-PY"/>
        </w:rPr>
        <w:t xml:space="preserve">la aplicación final. </w:t>
      </w:r>
    </w:p>
    <w:p w:rsidR="00542FD1" w:rsidRDefault="00601A3A" w:rsidP="00DF7220">
      <w:pPr>
        <w:rPr>
          <w:lang w:val="es-PY"/>
        </w:rPr>
      </w:pPr>
      <w:r w:rsidRPr="009F5555">
        <w:rPr>
          <w:lang w:val="es-PY"/>
        </w:rPr>
        <w:t xml:space="preserve">Cabe mencionar que </w:t>
      </w:r>
      <w:r w:rsidR="00131287">
        <w:rPr>
          <w:lang w:val="es-PY"/>
        </w:rPr>
        <w:t xml:space="preserve">todos </w:t>
      </w:r>
      <w:r w:rsidRPr="009F5555">
        <w:rPr>
          <w:lang w:val="es-PY"/>
        </w:rPr>
        <w:t>los modelos de la</w:t>
      </w:r>
      <w:r w:rsidR="00875F8F" w:rsidRPr="009F5555">
        <w:rPr>
          <w:lang w:val="es-PY"/>
        </w:rPr>
        <w:t xml:space="preserve"> aplicación puede</w:t>
      </w:r>
      <w:r w:rsidRPr="009F5555">
        <w:rPr>
          <w:lang w:val="es-PY"/>
        </w:rPr>
        <w:t>n</w:t>
      </w:r>
      <w:r w:rsidR="00875F8F" w:rsidRPr="009F5555">
        <w:rPr>
          <w:lang w:val="es-PY"/>
        </w:rPr>
        <w:t xml:space="preserve"> refinarse, dado que todas las fases son iterativas e incrementales. </w:t>
      </w:r>
    </w:p>
    <w:p w:rsidR="002E2004" w:rsidRDefault="002E2004" w:rsidP="00B06E4E">
      <w:pPr>
        <w:rPr>
          <w:lang w:val="es-PY"/>
        </w:rPr>
      </w:pPr>
      <w:r w:rsidRPr="00773077">
        <w:rPr>
          <w:lang w:val="es-PY"/>
        </w:rPr>
        <w:t xml:space="preserve">La </w:t>
      </w:r>
      <w:r w:rsidR="00C5597A">
        <w:rPr>
          <w:lang w:val="es-PY"/>
        </w:rPr>
        <w:t xml:space="preserve">capa de </w:t>
      </w:r>
      <w:r w:rsidRPr="00773077">
        <w:rPr>
          <w:lang w:val="es-PY"/>
        </w:rPr>
        <w:t xml:space="preserve">presentación </w:t>
      </w:r>
      <w:r w:rsidR="00C5597A">
        <w:rPr>
          <w:lang w:val="es-PY"/>
        </w:rPr>
        <w:t>de MoWebA</w:t>
      </w:r>
      <w:r w:rsidR="0049285A">
        <w:rPr>
          <w:lang w:val="es-PY"/>
        </w:rPr>
        <w:t>, para la cual ha sido definida la propuesta de extensión,</w:t>
      </w:r>
      <w:r w:rsidR="00C5597A">
        <w:rPr>
          <w:lang w:val="es-PY"/>
        </w:rPr>
        <w:t xml:space="preserve"> </w:t>
      </w:r>
      <w:r w:rsidRPr="00773077">
        <w:rPr>
          <w:lang w:val="es-PY"/>
        </w:rPr>
        <w:t xml:space="preserve">tiene como fin principal facilitar </w:t>
      </w:r>
      <w:r w:rsidR="00C5597A">
        <w:rPr>
          <w:lang w:val="es-PY"/>
        </w:rPr>
        <w:t>la</w:t>
      </w:r>
      <w:r w:rsidRPr="00773077">
        <w:rPr>
          <w:lang w:val="es-PY"/>
        </w:rPr>
        <w:t xml:space="preserve"> interacción</w:t>
      </w:r>
      <w:r w:rsidR="00C5597A">
        <w:rPr>
          <w:lang w:val="es-PY"/>
        </w:rPr>
        <w:t xml:space="preserve"> de los usuarios con la apl</w:t>
      </w:r>
      <w:r w:rsidR="00C5597A">
        <w:rPr>
          <w:lang w:val="es-PY"/>
        </w:rPr>
        <w:t>i</w:t>
      </w:r>
      <w:r w:rsidR="00C5597A">
        <w:rPr>
          <w:lang w:val="es-PY"/>
        </w:rPr>
        <w:t>cación</w:t>
      </w:r>
      <w:r w:rsidRPr="00773077">
        <w:rPr>
          <w:lang w:val="es-PY"/>
        </w:rPr>
        <w:t xml:space="preserve"> y proveer</w:t>
      </w:r>
      <w:r w:rsidR="00C5597A">
        <w:rPr>
          <w:lang w:val="es-PY"/>
        </w:rPr>
        <w:t>les</w:t>
      </w:r>
      <w:r w:rsidRPr="00773077">
        <w:rPr>
          <w:lang w:val="es-PY"/>
        </w:rPr>
        <w:t xml:space="preserve"> los elementos necesarios para </w:t>
      </w:r>
      <w:r w:rsidR="00C5597A">
        <w:rPr>
          <w:lang w:val="es-PY"/>
        </w:rPr>
        <w:t xml:space="preserve">que puedan </w:t>
      </w:r>
      <w:r w:rsidRPr="00773077">
        <w:rPr>
          <w:lang w:val="es-PY"/>
        </w:rPr>
        <w:t xml:space="preserve">realizar </w:t>
      </w:r>
      <w:r w:rsidR="00C5597A">
        <w:rPr>
          <w:lang w:val="es-PY"/>
        </w:rPr>
        <w:t>sus</w:t>
      </w:r>
      <w:r w:rsidRPr="00773077">
        <w:rPr>
          <w:lang w:val="es-PY"/>
        </w:rPr>
        <w:t xml:space="preserve"> tareas (i</w:t>
      </w:r>
      <w:r w:rsidRPr="00773077">
        <w:rPr>
          <w:lang w:val="es-PY"/>
        </w:rPr>
        <w:t>n</w:t>
      </w:r>
      <w:r w:rsidRPr="00773077">
        <w:rPr>
          <w:lang w:val="es-PY"/>
        </w:rPr>
        <w:t xml:space="preserve">troducir datos, activar procesos, navegar, etc.) de la mejor manera posible. </w:t>
      </w:r>
      <w:r>
        <w:rPr>
          <w:lang w:val="es-PY"/>
        </w:rPr>
        <w:t>MoWebA</w:t>
      </w:r>
      <w:r w:rsidRPr="00773077">
        <w:rPr>
          <w:lang w:val="es-PY"/>
        </w:rPr>
        <w:t xml:space="preserve"> </w:t>
      </w:r>
      <w:r>
        <w:rPr>
          <w:lang w:val="es-PY"/>
        </w:rPr>
        <w:t>propone</w:t>
      </w:r>
      <w:r w:rsidRPr="00773077">
        <w:rPr>
          <w:lang w:val="es-PY"/>
        </w:rPr>
        <w:t xml:space="preserve"> </w:t>
      </w:r>
      <w:r>
        <w:rPr>
          <w:lang w:val="es-PY"/>
        </w:rPr>
        <w:t>dos</w:t>
      </w:r>
      <w:r w:rsidRPr="00773077">
        <w:rPr>
          <w:lang w:val="es-PY"/>
        </w:rPr>
        <w:t xml:space="preserve"> diagramas</w:t>
      </w:r>
      <w:r w:rsidR="00484C7D">
        <w:rPr>
          <w:lang w:val="es-PY"/>
        </w:rPr>
        <w:t xml:space="preserve"> para ella</w:t>
      </w:r>
      <w:r w:rsidR="00BF0DDB">
        <w:rPr>
          <w:lang w:val="es-PY"/>
        </w:rPr>
        <w:t>:</w:t>
      </w:r>
      <w:r w:rsidRPr="00773077">
        <w:rPr>
          <w:lang w:val="es-PY"/>
        </w:rPr>
        <w:t xml:space="preserve"> </w:t>
      </w:r>
      <w:r w:rsidR="00C5597A">
        <w:rPr>
          <w:lang w:val="es-PY"/>
        </w:rPr>
        <w:t>el d</w:t>
      </w:r>
      <w:r w:rsidRPr="00773077">
        <w:rPr>
          <w:lang w:val="es-PY"/>
        </w:rPr>
        <w:t>iagra</w:t>
      </w:r>
      <w:r w:rsidR="00C5597A">
        <w:rPr>
          <w:lang w:val="es-PY"/>
        </w:rPr>
        <w:t>ma de c</w:t>
      </w:r>
      <w:r w:rsidRPr="00773077">
        <w:rPr>
          <w:lang w:val="es-PY"/>
        </w:rPr>
        <w:t>onten</w:t>
      </w:r>
      <w:r w:rsidR="00C5597A">
        <w:rPr>
          <w:lang w:val="es-PY"/>
        </w:rPr>
        <w:t>ido</w:t>
      </w:r>
      <w:r w:rsidRPr="00773077">
        <w:rPr>
          <w:lang w:val="es-PY"/>
        </w:rPr>
        <w:t xml:space="preserve"> </w:t>
      </w:r>
      <w:r>
        <w:rPr>
          <w:lang w:val="es-PY"/>
        </w:rPr>
        <w:t xml:space="preserve">y </w:t>
      </w:r>
      <w:r w:rsidR="00C5597A">
        <w:rPr>
          <w:lang w:val="es-PY"/>
        </w:rPr>
        <w:t>el d</w:t>
      </w:r>
      <w:r w:rsidRPr="00773077">
        <w:rPr>
          <w:lang w:val="es-PY"/>
        </w:rPr>
        <w:t>ia</w:t>
      </w:r>
      <w:r w:rsidR="00C5597A">
        <w:rPr>
          <w:lang w:val="es-PY"/>
        </w:rPr>
        <w:t>grama de e</w:t>
      </w:r>
      <w:r>
        <w:rPr>
          <w:lang w:val="es-PY"/>
        </w:rPr>
        <w:t>struct</w:t>
      </w:r>
      <w:r>
        <w:rPr>
          <w:lang w:val="es-PY"/>
        </w:rPr>
        <w:t>u</w:t>
      </w:r>
      <w:r>
        <w:rPr>
          <w:lang w:val="es-PY"/>
        </w:rPr>
        <w:t>ra</w:t>
      </w:r>
      <w:r w:rsidRPr="00773077">
        <w:rPr>
          <w:lang w:val="es-PY"/>
        </w:rPr>
        <w:t>.</w:t>
      </w:r>
      <w:r w:rsidR="00525227">
        <w:rPr>
          <w:lang w:val="es-PY"/>
        </w:rPr>
        <w:t xml:space="preserve"> </w:t>
      </w:r>
      <w:r w:rsidRPr="00773077">
        <w:rPr>
          <w:lang w:val="es-PY"/>
        </w:rPr>
        <w:t xml:space="preserve">El </w:t>
      </w:r>
      <w:r w:rsidR="00C5597A">
        <w:rPr>
          <w:lang w:val="es-PY"/>
        </w:rPr>
        <w:t>diagrama de contenido</w:t>
      </w:r>
      <w:r w:rsidRPr="00773077">
        <w:rPr>
          <w:lang w:val="es-PY"/>
        </w:rPr>
        <w:t xml:space="preserve"> permite especificar los diferentes elementos que serán presentad</w:t>
      </w:r>
      <w:r w:rsidR="00C5597A">
        <w:rPr>
          <w:lang w:val="es-PY"/>
        </w:rPr>
        <w:t>os</w:t>
      </w:r>
      <w:r w:rsidR="00DF7472">
        <w:rPr>
          <w:lang w:val="es-PY"/>
        </w:rPr>
        <w:t xml:space="preserve"> en la interfaz</w:t>
      </w:r>
      <w:r w:rsidR="00C5597A">
        <w:rPr>
          <w:lang w:val="es-PY"/>
        </w:rPr>
        <w:t xml:space="preserve">. </w:t>
      </w:r>
      <w:r w:rsidR="00705593">
        <w:rPr>
          <w:lang w:val="es-PY"/>
        </w:rPr>
        <w:t>S</w:t>
      </w:r>
      <w:r w:rsidRPr="00773077">
        <w:rPr>
          <w:lang w:val="es-PY"/>
        </w:rPr>
        <w:t xml:space="preserve">e compone de un conjunto de </w:t>
      </w:r>
      <w:r>
        <w:rPr>
          <w:lang w:val="es-PY"/>
        </w:rPr>
        <w:t>p</w:t>
      </w:r>
      <w:r w:rsidRPr="00773077">
        <w:rPr>
          <w:lang w:val="es-PY"/>
        </w:rPr>
        <w:t xml:space="preserve">áginas de </w:t>
      </w:r>
      <w:r>
        <w:rPr>
          <w:lang w:val="es-PY"/>
        </w:rPr>
        <w:t>p</w:t>
      </w:r>
      <w:r w:rsidRPr="00773077">
        <w:rPr>
          <w:lang w:val="es-PY"/>
        </w:rPr>
        <w:t>resentación</w:t>
      </w:r>
      <w:r w:rsidR="00705593">
        <w:rPr>
          <w:lang w:val="es-PY"/>
        </w:rPr>
        <w:t>,</w:t>
      </w:r>
      <w:r w:rsidRPr="00773077">
        <w:rPr>
          <w:lang w:val="es-PY"/>
        </w:rPr>
        <w:t xml:space="preserve"> </w:t>
      </w:r>
      <w:r w:rsidR="00705593">
        <w:rPr>
          <w:lang w:val="es-PY"/>
        </w:rPr>
        <w:t>las que, a</w:t>
      </w:r>
      <w:r w:rsidR="00705593" w:rsidRPr="00773077">
        <w:rPr>
          <w:lang w:val="es-PY"/>
        </w:rPr>
        <w:t xml:space="preserve"> </w:t>
      </w:r>
      <w:r w:rsidRPr="00773077">
        <w:rPr>
          <w:lang w:val="es-PY"/>
        </w:rPr>
        <w:t>su vez, se compone</w:t>
      </w:r>
      <w:r w:rsidR="00705593">
        <w:rPr>
          <w:lang w:val="es-PY"/>
        </w:rPr>
        <w:t>n</w:t>
      </w:r>
      <w:r w:rsidRPr="00773077">
        <w:rPr>
          <w:lang w:val="es-PY"/>
        </w:rPr>
        <w:t xml:space="preserve"> de uno o más elementos de interfaz. Los </w:t>
      </w:r>
      <w:r w:rsidR="002B2516">
        <w:rPr>
          <w:lang w:val="es-PY"/>
        </w:rPr>
        <w:t>elementos de interfaz</w:t>
      </w:r>
      <w:r w:rsidRPr="00773077">
        <w:rPr>
          <w:lang w:val="es-PY"/>
        </w:rPr>
        <w:t xml:space="preserve"> definen un conjunto de atributos clasificados de la siguiente manera: atributos estáticos, que son los atributos prop</w:t>
      </w:r>
      <w:r w:rsidR="00C5597A">
        <w:rPr>
          <w:lang w:val="es-PY"/>
        </w:rPr>
        <w:t>ios de la clase de presentación</w:t>
      </w:r>
      <w:r w:rsidRPr="00773077">
        <w:rPr>
          <w:lang w:val="es-PY"/>
        </w:rPr>
        <w:t xml:space="preserve"> y sirven para repr</w:t>
      </w:r>
      <w:r w:rsidRPr="00773077">
        <w:rPr>
          <w:lang w:val="es-PY"/>
        </w:rPr>
        <w:t>e</w:t>
      </w:r>
      <w:r w:rsidRPr="00773077">
        <w:rPr>
          <w:lang w:val="es-PY"/>
        </w:rPr>
        <w:t xml:space="preserve">sentar información </w:t>
      </w:r>
      <w:r w:rsidR="0049285A">
        <w:rPr>
          <w:lang w:val="es-PY"/>
        </w:rPr>
        <w:t>no asociada a la capa de datos</w:t>
      </w:r>
      <w:r w:rsidR="004F726C">
        <w:rPr>
          <w:lang w:val="es-PY"/>
        </w:rPr>
        <w:t xml:space="preserve">, </w:t>
      </w:r>
      <w:r w:rsidRPr="00773077">
        <w:rPr>
          <w:lang w:val="es-PY"/>
        </w:rPr>
        <w:t>como por ejemplo, el titulo de la página web; y atributos de enlace, que representan la transi</w:t>
      </w:r>
      <w:r w:rsidR="004F726C">
        <w:rPr>
          <w:lang w:val="es-PY"/>
        </w:rPr>
        <w:t xml:space="preserve">ción de un estado a otro, </w:t>
      </w:r>
      <w:r w:rsidRPr="00773077">
        <w:rPr>
          <w:lang w:val="es-PY"/>
        </w:rPr>
        <w:t>como un submit de un for</w:t>
      </w:r>
      <w:r w:rsidR="004F726C">
        <w:rPr>
          <w:lang w:val="es-PY"/>
        </w:rPr>
        <w:t>mulario</w:t>
      </w:r>
      <w:r w:rsidRPr="00773077">
        <w:rPr>
          <w:lang w:val="es-PY"/>
        </w:rPr>
        <w:t>.</w:t>
      </w:r>
    </w:p>
    <w:p w:rsidR="00705593" w:rsidRDefault="00C5597A" w:rsidP="002E2004">
      <w:pPr>
        <w:rPr>
          <w:lang w:val="es-PY"/>
        </w:rPr>
      </w:pPr>
      <w:r>
        <w:rPr>
          <w:lang w:val="es-PY"/>
        </w:rPr>
        <w:t>El diagrama de e</w:t>
      </w:r>
      <w:r w:rsidR="002E2004" w:rsidRPr="00773077">
        <w:rPr>
          <w:lang w:val="es-PY"/>
        </w:rPr>
        <w:t>structura</w:t>
      </w:r>
      <w:r w:rsidR="002E2004">
        <w:rPr>
          <w:lang w:val="es-PY"/>
        </w:rPr>
        <w:t xml:space="preserve"> permite </w:t>
      </w:r>
      <w:r w:rsidR="002E2004" w:rsidRPr="00773077">
        <w:rPr>
          <w:lang w:val="es-PY"/>
        </w:rPr>
        <w:t>repr</w:t>
      </w:r>
      <w:r>
        <w:rPr>
          <w:lang w:val="es-PY"/>
        </w:rPr>
        <w:t>esentar</w:t>
      </w:r>
      <w:r w:rsidR="002E2004">
        <w:rPr>
          <w:lang w:val="es-PY"/>
        </w:rPr>
        <w:t xml:space="preserve"> las diferentes regiones de una pant</w:t>
      </w:r>
      <w:r w:rsidR="002E2004">
        <w:rPr>
          <w:lang w:val="es-PY"/>
        </w:rPr>
        <w:t>a</w:t>
      </w:r>
      <w:r w:rsidR="002E2004">
        <w:rPr>
          <w:lang w:val="es-PY"/>
        </w:rPr>
        <w:t>lla. Cada</w:t>
      </w:r>
      <w:r w:rsidR="002E2004" w:rsidRPr="00773077">
        <w:rPr>
          <w:lang w:val="es-PY"/>
        </w:rPr>
        <w:t xml:space="preserve"> región puede estar compuesta de subregiones. </w:t>
      </w:r>
      <w:r w:rsidR="002E2004">
        <w:rPr>
          <w:lang w:val="es-PY"/>
        </w:rPr>
        <w:t>Con el diagrama de estructu</w:t>
      </w:r>
      <w:r w:rsidR="004F726C">
        <w:rPr>
          <w:lang w:val="es-PY"/>
        </w:rPr>
        <w:t>ra</w:t>
      </w:r>
      <w:r w:rsidR="002E2004">
        <w:rPr>
          <w:lang w:val="es-PY"/>
        </w:rPr>
        <w:t xml:space="preserve"> s</w:t>
      </w:r>
      <w:r w:rsidR="004F726C">
        <w:rPr>
          <w:lang w:val="es-PY"/>
        </w:rPr>
        <w:t>e pueden</w:t>
      </w:r>
      <w:r w:rsidR="002E2004" w:rsidRPr="00773077">
        <w:rPr>
          <w:lang w:val="es-PY"/>
        </w:rPr>
        <w:t xml:space="preserve"> definir diferentes estructuras por aplicación.</w:t>
      </w:r>
      <w:r w:rsidR="007644B9">
        <w:rPr>
          <w:lang w:val="es-PY"/>
        </w:rPr>
        <w:t xml:space="preserve"> </w:t>
      </w:r>
    </w:p>
    <w:p w:rsidR="002E2004" w:rsidRPr="009F5555" w:rsidRDefault="00114331" w:rsidP="009121B7">
      <w:pPr>
        <w:rPr>
          <w:lang w:val="es-PY"/>
        </w:rPr>
      </w:pPr>
      <w:r w:rsidRPr="00114331">
        <w:rPr>
          <w:lang w:val="es-PY"/>
          <w:rPrChange w:id="18" w:author="Ivan Lopez" w:date="2016-03-01T23:38:00Z">
            <w:rPr>
              <w:highlight w:val="green"/>
              <w:lang w:val="es-PY"/>
            </w:rPr>
          </w:rPrChange>
        </w:rPr>
        <w:t>Cabe destacar que actualmente MoWebA no soporta la arquitectura RIA.</w:t>
      </w:r>
      <w:r w:rsidR="007644B9">
        <w:rPr>
          <w:lang w:val="es-PY"/>
        </w:rPr>
        <w:t xml:space="preserve"> </w:t>
      </w:r>
      <w:r w:rsidR="002E2004">
        <w:rPr>
          <w:lang w:val="es-PY"/>
        </w:rPr>
        <w:t>Más d</w:t>
      </w:r>
      <w:r w:rsidR="002E2004">
        <w:rPr>
          <w:lang w:val="es-PY"/>
        </w:rPr>
        <w:t>e</w:t>
      </w:r>
      <w:proofErr w:type="gramStart"/>
      <w:r w:rsidR="002E2004">
        <w:rPr>
          <w:lang w:val="es-PY"/>
        </w:rPr>
        <w:t>talles</w:t>
      </w:r>
      <w:proofErr w:type="gramEnd"/>
      <w:r w:rsidR="002E2004">
        <w:rPr>
          <w:lang w:val="es-PY"/>
        </w:rPr>
        <w:t xml:space="preserve"> de la capa de presentación pueden ser con</w:t>
      </w:r>
      <w:r w:rsidR="0042448D">
        <w:rPr>
          <w:lang w:val="es-PY"/>
        </w:rPr>
        <w:t>s</w:t>
      </w:r>
      <w:r w:rsidR="002E2004">
        <w:rPr>
          <w:lang w:val="es-PY"/>
        </w:rPr>
        <w:t>ultados en [</w:t>
      </w:r>
      <w:r>
        <w:rPr>
          <w:lang w:val="es-PY"/>
        </w:rPr>
        <w:fldChar w:fldCharType="begin"/>
      </w:r>
      <w:r w:rsidR="00F350C2">
        <w:rPr>
          <w:lang w:val="es-PY"/>
        </w:rPr>
        <w:instrText xml:space="preserve"> REF _Ref437732435 \r \h </w:instrText>
      </w:r>
      <w:r>
        <w:rPr>
          <w:lang w:val="es-PY"/>
        </w:rPr>
      </w:r>
      <w:r>
        <w:rPr>
          <w:lang w:val="es-PY"/>
        </w:rPr>
        <w:fldChar w:fldCharType="separate"/>
      </w:r>
      <w:r w:rsidR="003147FE">
        <w:rPr>
          <w:lang w:val="es-PY"/>
        </w:rPr>
        <w:t>10</w:t>
      </w:r>
      <w:r>
        <w:rPr>
          <w:lang w:val="es-PY"/>
        </w:rPr>
        <w:fldChar w:fldCharType="end"/>
      </w:r>
      <w:r w:rsidR="002425C1">
        <w:rPr>
          <w:lang w:val="es-PY"/>
        </w:rPr>
        <w:t>] [</w:t>
      </w:r>
      <w:r>
        <w:rPr>
          <w:lang w:val="es-PY"/>
        </w:rPr>
        <w:fldChar w:fldCharType="begin"/>
      </w:r>
      <w:r w:rsidR="00F350C2">
        <w:rPr>
          <w:lang w:val="es-PY"/>
        </w:rPr>
        <w:instrText xml:space="preserve"> REF _Ref437732441 \r \h </w:instrText>
      </w:r>
      <w:r>
        <w:rPr>
          <w:lang w:val="es-PY"/>
        </w:rPr>
      </w:r>
      <w:r>
        <w:rPr>
          <w:lang w:val="es-PY"/>
        </w:rPr>
        <w:fldChar w:fldCharType="separate"/>
      </w:r>
      <w:r w:rsidR="003147FE">
        <w:rPr>
          <w:lang w:val="es-PY"/>
        </w:rPr>
        <w:t>11</w:t>
      </w:r>
      <w:r>
        <w:rPr>
          <w:lang w:val="es-PY"/>
        </w:rPr>
        <w:fldChar w:fldCharType="end"/>
      </w:r>
      <w:r w:rsidR="002425C1">
        <w:rPr>
          <w:lang w:val="es-PY"/>
        </w:rPr>
        <w:t xml:space="preserve">]. </w:t>
      </w:r>
    </w:p>
    <w:p w:rsidR="00881408" w:rsidRPr="008D544A" w:rsidRDefault="00542FD1" w:rsidP="0085609E">
      <w:pPr>
        <w:pStyle w:val="heading1"/>
        <w:rPr>
          <w:i/>
          <w:lang w:val="es-PY"/>
        </w:rPr>
      </w:pPr>
      <w:r>
        <w:rPr>
          <w:lang w:val="es-PY"/>
        </w:rPr>
        <w:lastRenderedPageBreak/>
        <w:t xml:space="preserve">Una propuesta </w:t>
      </w:r>
      <w:r w:rsidR="00DD5391">
        <w:rPr>
          <w:lang w:val="es-PY"/>
        </w:rPr>
        <w:t>de extensión a MoWebA: MoWebA4RIA</w:t>
      </w:r>
    </w:p>
    <w:p w:rsidR="00651616" w:rsidRDefault="00114331" w:rsidP="00651616">
      <w:pPr>
        <w:ind w:firstLine="0"/>
        <w:rPr>
          <w:lang w:val="es-PY"/>
        </w:rPr>
      </w:pPr>
      <w:del w:id="19" w:author="Luca Cernuzzi" w:date="2016-03-01T19:06:00Z">
        <w:r w:rsidRPr="00114331">
          <w:rPr>
            <w:lang w:val="es-PY"/>
            <w:rPrChange w:id="20" w:author="Ivan Lopez" w:date="2016-03-01T23:38:00Z">
              <w:rPr>
                <w:highlight w:val="green"/>
                <w:lang w:val="es-PY"/>
              </w:rPr>
            </w:rPrChange>
          </w:rPr>
          <w:delText>Como ya se ha mencionado en la sección 2, l</w:delText>
        </w:r>
      </w:del>
      <w:ins w:id="21" w:author="Luca Cernuzzi" w:date="2016-03-01T19:06:00Z">
        <w:r w:rsidRPr="00114331">
          <w:rPr>
            <w:lang w:val="es-PY"/>
            <w:rPrChange w:id="22" w:author="Ivan Lopez" w:date="2016-03-01T23:38:00Z">
              <w:rPr>
                <w:highlight w:val="green"/>
                <w:lang w:val="es-PY"/>
              </w:rPr>
            </w:rPrChange>
          </w:rPr>
          <w:t>L</w:t>
        </w:r>
      </w:ins>
      <w:r w:rsidRPr="00114331">
        <w:rPr>
          <w:lang w:val="es-PY"/>
          <w:rPrChange w:id="23" w:author="Ivan Lopez" w:date="2016-03-01T23:38:00Z">
            <w:rPr>
              <w:highlight w:val="green"/>
              <w:lang w:val="es-PY"/>
            </w:rPr>
          </w:rPrChange>
        </w:rPr>
        <w:t>as RIA cubren una gran variedad de características que abarcan varias capas de una aplicación (presentación, lógica de negocio, persistencia y comunicación cliente-servidor). En este trabajo, se ha decidido enfocar la extensión hacia las presentaciones enriquecidas considerando a los widgets y en la lógica de la aplicación del lado clie</w:t>
      </w:r>
      <w:r w:rsidRPr="00114331">
        <w:rPr>
          <w:lang w:val="es-PY"/>
          <w:rPrChange w:id="24" w:author="Ivan Lopez" w:date="2016-03-01T23:38:00Z">
            <w:rPr>
              <w:highlight w:val="green"/>
              <w:lang w:val="es-PY"/>
            </w:rPr>
          </w:rPrChange>
        </w:rPr>
        <w:t>n</w:t>
      </w:r>
      <w:r w:rsidRPr="00114331">
        <w:rPr>
          <w:lang w:val="es-PY"/>
          <w:rPrChange w:id="25" w:author="Ivan Lopez" w:date="2016-03-01T23:38:00Z">
            <w:rPr>
              <w:highlight w:val="green"/>
              <w:lang w:val="es-PY"/>
            </w:rPr>
          </w:rPrChange>
        </w:rPr>
        <w:t>te, dejando como trabajo futuro las demás características. Para identificar los widgets a ser considerados, se ha realizado primeramente una revisión de aquellos más util</w:t>
      </w:r>
      <w:r w:rsidRPr="00114331">
        <w:rPr>
          <w:lang w:val="es-PY"/>
          <w:rPrChange w:id="26" w:author="Ivan Lopez" w:date="2016-03-01T23:38:00Z">
            <w:rPr>
              <w:highlight w:val="green"/>
              <w:lang w:val="es-PY"/>
            </w:rPr>
          </w:rPrChange>
        </w:rPr>
        <w:t>i</w:t>
      </w:r>
      <w:r w:rsidRPr="00114331">
        <w:rPr>
          <w:lang w:val="es-PY"/>
          <w:rPrChange w:id="27" w:author="Ivan Lopez" w:date="2016-03-01T23:38:00Z">
            <w:rPr>
              <w:highlight w:val="green"/>
              <w:lang w:val="es-PY"/>
            </w:rPr>
          </w:rPrChange>
        </w:rPr>
        <w:t>zados a partir de un conjunto de sitios web muy demandados (como Facebook, gmail, amazon, entre otros).</w:t>
      </w:r>
      <w:r w:rsidR="00FF56E4">
        <w:rPr>
          <w:lang w:val="es-PY"/>
        </w:rPr>
        <w:t xml:space="preserve"> </w:t>
      </w:r>
      <w:r w:rsidR="00651616" w:rsidRPr="001D36BF">
        <w:rPr>
          <w:lang w:val="es-PY"/>
        </w:rPr>
        <w:t>El proceso de exte</w:t>
      </w:r>
      <w:r w:rsidR="00651616" w:rsidRPr="001D36BF">
        <w:rPr>
          <w:lang w:val="es-PY"/>
        </w:rPr>
        <w:t>n</w:t>
      </w:r>
      <w:r w:rsidR="00651616" w:rsidRPr="001D36BF">
        <w:rPr>
          <w:lang w:val="es-PY"/>
        </w:rPr>
        <w:t>sión de MoWebA para que de soporte a las RIA</w:t>
      </w:r>
      <w:r w:rsidR="00FF56E4">
        <w:rPr>
          <w:lang w:val="es-PY"/>
        </w:rPr>
        <w:t xml:space="preserve"> (presentación y lógica del lado clie</w:t>
      </w:r>
      <w:r w:rsidR="00FF56E4">
        <w:rPr>
          <w:lang w:val="es-PY"/>
        </w:rPr>
        <w:t>n</w:t>
      </w:r>
      <w:r w:rsidR="00FF56E4">
        <w:rPr>
          <w:lang w:val="es-PY"/>
        </w:rPr>
        <w:t>te)</w:t>
      </w:r>
      <w:r w:rsidR="00651616" w:rsidRPr="001D36BF">
        <w:rPr>
          <w:lang w:val="es-PY"/>
        </w:rPr>
        <w:t xml:space="preserve"> ha consistido de los siguientes pasos. Primero, se han mejorado y extendido los metamodelos de la capa de presentación de MoWebA. </w:t>
      </w:r>
      <w:r w:rsidR="003160A6" w:rsidRPr="001D36BF">
        <w:rPr>
          <w:lang w:val="es-PY"/>
        </w:rPr>
        <w:t>Las principales extensiones se han realizado e</w:t>
      </w:r>
      <w:r w:rsidR="00651616" w:rsidRPr="001D36BF">
        <w:rPr>
          <w:lang w:val="es-PY"/>
        </w:rPr>
        <w:t>n el metamodelo de conten</w:t>
      </w:r>
      <w:r w:rsidR="00651616" w:rsidRPr="001D36BF">
        <w:rPr>
          <w:lang w:val="es-PY"/>
        </w:rPr>
        <w:t>i</w:t>
      </w:r>
      <w:r w:rsidR="00651616" w:rsidRPr="001D36BF">
        <w:rPr>
          <w:lang w:val="es-PY"/>
        </w:rPr>
        <w:t xml:space="preserve">do, </w:t>
      </w:r>
      <w:r w:rsidR="003160A6" w:rsidRPr="001D36BF">
        <w:rPr>
          <w:lang w:val="es-PY"/>
        </w:rPr>
        <w:t xml:space="preserve">donde </w:t>
      </w:r>
      <w:r w:rsidR="00651616" w:rsidRPr="001D36BF">
        <w:rPr>
          <w:lang w:val="es-PY"/>
        </w:rPr>
        <w:t>se han agregado nuevos eleme</w:t>
      </w:r>
      <w:r w:rsidR="00651616" w:rsidRPr="001D36BF">
        <w:rPr>
          <w:lang w:val="es-PY"/>
        </w:rPr>
        <w:t>n</w:t>
      </w:r>
      <w:r w:rsidR="00651616" w:rsidRPr="001D36BF">
        <w:rPr>
          <w:lang w:val="es-PY"/>
        </w:rPr>
        <w:t>tos enriquecidos (widgets) y propiedades de validación local de campos de entrada. Segundo, las mejoras y extensiones de los metamodelos de contenido y estructura han sido reflejadas en los perfiles (UML pr</w:t>
      </w:r>
      <w:r w:rsidR="00651616" w:rsidRPr="001D36BF">
        <w:rPr>
          <w:lang w:val="es-PY"/>
        </w:rPr>
        <w:t>o</w:t>
      </w:r>
      <w:r w:rsidR="00651616" w:rsidRPr="001D36BF">
        <w:rPr>
          <w:lang w:val="es-PY"/>
        </w:rPr>
        <w:t>files) correspondientes de MoWebA. Estos perfiles son los que definen la sintaxis concreta de MoWebA. Tercero, se definieron las reglas de transformación para las plataformas jQuery UI</w:t>
      </w:r>
      <w:r w:rsidR="006A45DB" w:rsidRPr="001D36BF">
        <w:rPr>
          <w:lang w:val="es-PY"/>
        </w:rPr>
        <w:t xml:space="preserve"> (https://jqueryui.com/)</w:t>
      </w:r>
      <w:r w:rsidR="00651616" w:rsidRPr="001D36BF">
        <w:rPr>
          <w:lang w:val="es-PY"/>
        </w:rPr>
        <w:t xml:space="preserve"> y jQuery Validation</w:t>
      </w:r>
      <w:r w:rsidR="006A45DB" w:rsidRPr="001D36BF">
        <w:rPr>
          <w:lang w:val="es-PY"/>
        </w:rPr>
        <w:t xml:space="preserve"> (http://jqueryvalidation.org/)</w:t>
      </w:r>
      <w:r w:rsidR="00463962" w:rsidRPr="001D36BF">
        <w:rPr>
          <w:lang w:val="es-PY"/>
        </w:rPr>
        <w:t>.</w:t>
      </w:r>
      <w:r w:rsidR="00B3510A" w:rsidRPr="001D36BF">
        <w:rPr>
          <w:lang w:val="es-PY"/>
        </w:rPr>
        <w:t xml:space="preserve"> </w:t>
      </w:r>
      <w:r w:rsidR="00AF4A73" w:rsidRPr="00E06404">
        <w:rPr>
          <w:lang w:val="es-PY"/>
        </w:rPr>
        <w:t>Si bien existen diferentes tecnologías para el desarrollo e implementación de las RIA, las basadas en Javascript o librerías Ajax son las más utilizadas debido a que utilizan tecnologías de uso abierto y estandarizado como J</w:t>
      </w:r>
      <w:r w:rsidR="00AF4A73" w:rsidRPr="00E06404">
        <w:rPr>
          <w:lang w:val="es-PY"/>
        </w:rPr>
        <w:t>a</w:t>
      </w:r>
      <w:r w:rsidR="00AF4A73" w:rsidRPr="00E06404">
        <w:rPr>
          <w:lang w:val="es-PY"/>
        </w:rPr>
        <w:t xml:space="preserve">vascript, HTML y CSS. </w:t>
      </w:r>
      <w:r w:rsidR="004026F9" w:rsidRPr="00E06404">
        <w:rPr>
          <w:lang w:val="es-PY"/>
        </w:rPr>
        <w:t xml:space="preserve">Además, </w:t>
      </w:r>
      <w:r w:rsidR="00820DBC">
        <w:rPr>
          <w:lang w:val="es-PY"/>
        </w:rPr>
        <w:t xml:space="preserve">según el sitio de encuestas sobre tecnologías para la Web, W3Tech, </w:t>
      </w:r>
      <w:r w:rsidR="00B3510A" w:rsidRPr="001D36BF">
        <w:rPr>
          <w:lang w:val="es-PY"/>
        </w:rPr>
        <w:t xml:space="preserve">jQuery </w:t>
      </w:r>
      <w:r w:rsidR="009252EE">
        <w:rPr>
          <w:lang w:val="es-PY"/>
        </w:rPr>
        <w:t>es utilizado por más del 67,9%</w:t>
      </w:r>
      <w:r w:rsidR="004026F9" w:rsidRPr="00E06404">
        <w:rPr>
          <w:lang w:val="es-PY"/>
        </w:rPr>
        <w:t xml:space="preserve"> </w:t>
      </w:r>
      <w:r w:rsidR="009252EE">
        <w:rPr>
          <w:lang w:val="es-PY"/>
        </w:rPr>
        <w:t>de todos los sitios Web</w:t>
      </w:r>
      <w:r w:rsidR="00820DBC">
        <w:rPr>
          <w:lang w:val="es-PY"/>
        </w:rPr>
        <w:t xml:space="preserve"> a nivel mundial</w:t>
      </w:r>
      <w:r w:rsidR="0013723F">
        <w:rPr>
          <w:lang w:val="es-PY"/>
        </w:rPr>
        <w:t>, siendo el de mayor popularidad</w:t>
      </w:r>
      <w:r w:rsidR="00820DBC">
        <w:rPr>
          <w:lang w:val="es-PY"/>
        </w:rPr>
        <w:t xml:space="preserve"> </w:t>
      </w:r>
      <w:r w:rsidR="004026F9" w:rsidRPr="009252EE">
        <w:rPr>
          <w:lang w:val="es-PY"/>
        </w:rPr>
        <w:t>[</w:t>
      </w:r>
      <w:r>
        <w:rPr>
          <w:lang w:val="es-PY"/>
        </w:rPr>
        <w:fldChar w:fldCharType="begin"/>
      </w:r>
      <w:r w:rsidR="00820DBC">
        <w:rPr>
          <w:lang w:val="es-PY"/>
        </w:rPr>
        <w:instrText xml:space="preserve"> REF _Ref437888665 \r \h </w:instrText>
      </w:r>
      <w:r>
        <w:rPr>
          <w:lang w:val="es-PY"/>
        </w:rPr>
      </w:r>
      <w:r>
        <w:rPr>
          <w:lang w:val="es-PY"/>
        </w:rPr>
        <w:fldChar w:fldCharType="separate"/>
      </w:r>
      <w:ins w:id="28" w:author="Ivan Lopez" w:date="2016-03-01T23:51:00Z">
        <w:r w:rsidR="003147FE">
          <w:rPr>
            <w:lang w:val="es-PY"/>
          </w:rPr>
          <w:t>1</w:t>
        </w:r>
      </w:ins>
      <w:del w:id="29" w:author="Ivan Lopez" w:date="2016-03-01T23:51:00Z">
        <w:r w:rsidR="003F3505" w:rsidDel="003147FE">
          <w:rPr>
            <w:lang w:val="es-PY"/>
          </w:rPr>
          <w:delText>16</w:delText>
        </w:r>
      </w:del>
      <w:r>
        <w:rPr>
          <w:lang w:val="es-PY"/>
        </w:rPr>
        <w:fldChar w:fldCharType="end"/>
      </w:r>
      <w:r w:rsidR="004026F9" w:rsidRPr="00E06404">
        <w:rPr>
          <w:lang w:val="es-PY"/>
        </w:rPr>
        <w:t>]. Las</w:t>
      </w:r>
      <w:r w:rsidR="00463962" w:rsidRPr="001D36BF">
        <w:rPr>
          <w:lang w:val="es-PY"/>
        </w:rPr>
        <w:t xml:space="preserve"> transformaci</w:t>
      </w:r>
      <w:r w:rsidR="00463962" w:rsidRPr="001D36BF">
        <w:rPr>
          <w:lang w:val="es-PY"/>
        </w:rPr>
        <w:t>o</w:t>
      </w:r>
      <w:r w:rsidR="00463962" w:rsidRPr="001D36BF">
        <w:rPr>
          <w:lang w:val="es-PY"/>
        </w:rPr>
        <w:t xml:space="preserve">nes </w:t>
      </w:r>
      <w:r w:rsidR="000A0023" w:rsidRPr="00E06404">
        <w:rPr>
          <w:lang w:val="es-PY"/>
        </w:rPr>
        <w:t>definidas en este trabajo</w:t>
      </w:r>
      <w:r w:rsidR="000A0023" w:rsidRPr="001D36BF">
        <w:rPr>
          <w:lang w:val="es-PY"/>
        </w:rPr>
        <w:t xml:space="preserve"> </w:t>
      </w:r>
      <w:r w:rsidR="000A0023" w:rsidRPr="00E06404">
        <w:rPr>
          <w:lang w:val="es-PY"/>
        </w:rPr>
        <w:t xml:space="preserve">son </w:t>
      </w:r>
      <w:r w:rsidR="00463962" w:rsidRPr="001D36BF">
        <w:rPr>
          <w:lang w:val="es-PY"/>
        </w:rPr>
        <w:t xml:space="preserve">de modelo a texto (M2T) y </w:t>
      </w:r>
      <w:r w:rsidR="00DE06C7" w:rsidRPr="001D36BF">
        <w:rPr>
          <w:lang w:val="es-PY"/>
        </w:rPr>
        <w:t>fueron</w:t>
      </w:r>
      <w:r w:rsidR="00463962" w:rsidRPr="001D36BF">
        <w:rPr>
          <w:lang w:val="es-PY"/>
        </w:rPr>
        <w:t xml:space="preserve"> definidas en las plantillas de transfo</w:t>
      </w:r>
      <w:r w:rsidR="00463962" w:rsidRPr="001D36BF">
        <w:rPr>
          <w:lang w:val="es-PY"/>
        </w:rPr>
        <w:t>r</w:t>
      </w:r>
      <w:r w:rsidR="00463962" w:rsidRPr="001D36BF">
        <w:rPr>
          <w:lang w:val="es-PY"/>
        </w:rPr>
        <w:t>mación de contenido y estructura, respectivamente, que han sido implementadas util</w:t>
      </w:r>
      <w:r w:rsidR="00463962" w:rsidRPr="001D36BF">
        <w:rPr>
          <w:lang w:val="es-PY"/>
        </w:rPr>
        <w:t>i</w:t>
      </w:r>
      <w:r w:rsidR="00463962" w:rsidRPr="001D36BF">
        <w:rPr>
          <w:lang w:val="es-PY"/>
        </w:rPr>
        <w:t>zando la herramienta Acceleo</w:t>
      </w:r>
      <w:r w:rsidR="00891D52" w:rsidRPr="001D36BF">
        <w:rPr>
          <w:lang w:val="es-PY"/>
        </w:rPr>
        <w:t xml:space="preserve"> (</w:t>
      </w:r>
      <w:r>
        <w:fldChar w:fldCharType="begin"/>
      </w:r>
      <w:r w:rsidRPr="00CF1124">
        <w:rPr>
          <w:lang w:val="es-PY"/>
          <w:rPrChange w:id="30" w:author="marcazal" w:date="2016-03-02T00:30:00Z">
            <w:rPr/>
          </w:rPrChange>
        </w:rPr>
        <w:instrText>HYPERLINK "https://eclipse.org/acceleo/"</w:instrText>
      </w:r>
      <w:r>
        <w:fldChar w:fldCharType="separate"/>
      </w:r>
      <w:r w:rsidR="00FE79F3" w:rsidRPr="00F26054">
        <w:rPr>
          <w:rStyle w:val="Hipervnculo"/>
          <w:lang w:val="es-PY"/>
        </w:rPr>
        <w:t>https://eclipse.org/acceleo/</w:t>
      </w:r>
      <w:r>
        <w:fldChar w:fldCharType="end"/>
      </w:r>
      <w:r w:rsidR="00891D52" w:rsidRPr="001D36BF">
        <w:rPr>
          <w:lang w:val="es-PY"/>
        </w:rPr>
        <w:t>)</w:t>
      </w:r>
      <w:r w:rsidR="00FE79F3">
        <w:rPr>
          <w:lang w:val="es-PY"/>
        </w:rPr>
        <w:t>, a</w:t>
      </w:r>
      <w:r w:rsidR="00FE79F3">
        <w:rPr>
          <w:lang w:val="es-PY"/>
        </w:rPr>
        <w:t>m</w:t>
      </w:r>
      <w:r w:rsidR="00FE79F3">
        <w:rPr>
          <w:lang w:val="es-PY"/>
        </w:rPr>
        <w:t>pliamente conocida y relacionada con el proyecto Eclipse</w:t>
      </w:r>
      <w:r w:rsidR="00463962" w:rsidRPr="001D36BF">
        <w:rPr>
          <w:lang w:val="es-PY"/>
        </w:rPr>
        <w:t>. Como resultado del proceso, MoWebA ha evol</w:t>
      </w:r>
      <w:r w:rsidR="00463962" w:rsidRPr="001D36BF">
        <w:rPr>
          <w:lang w:val="es-PY"/>
        </w:rPr>
        <w:t>u</w:t>
      </w:r>
      <w:r w:rsidR="00463962" w:rsidRPr="001D36BF">
        <w:rPr>
          <w:lang w:val="es-PY"/>
        </w:rPr>
        <w:t>cionado a MoWebA4RIA. A continuación, se presentan más detalles del proceso descripto.</w:t>
      </w:r>
      <w:r w:rsidR="00463962">
        <w:rPr>
          <w:lang w:val="es-PY"/>
        </w:rPr>
        <w:t xml:space="preserve"> </w:t>
      </w:r>
    </w:p>
    <w:p w:rsidR="00776FA9" w:rsidRPr="009F5555" w:rsidRDefault="008D544A" w:rsidP="00126875">
      <w:pPr>
        <w:pStyle w:val="heading2"/>
        <w:tabs>
          <w:tab w:val="clear" w:pos="2552"/>
          <w:tab w:val="num" w:pos="567"/>
        </w:tabs>
        <w:ind w:left="567"/>
        <w:rPr>
          <w:caps/>
          <w:lang w:val="es-PY"/>
        </w:rPr>
      </w:pPr>
      <w:r>
        <w:rPr>
          <w:lang w:val="es-PY"/>
        </w:rPr>
        <w:t>M</w:t>
      </w:r>
      <w:r w:rsidR="003B1CBD" w:rsidRPr="009F5555">
        <w:rPr>
          <w:lang w:val="es-PY"/>
        </w:rPr>
        <w:t xml:space="preserve">etamodelos </w:t>
      </w:r>
      <w:r w:rsidR="00DE06C7">
        <w:rPr>
          <w:lang w:val="es-PY"/>
        </w:rPr>
        <w:t xml:space="preserve">y Perfiles </w:t>
      </w:r>
      <w:r w:rsidR="003B1CBD" w:rsidRPr="009F5555">
        <w:rPr>
          <w:lang w:val="es-PY"/>
        </w:rPr>
        <w:t>de Contenido y Estructura</w:t>
      </w:r>
      <w:r w:rsidR="00D9467D">
        <w:rPr>
          <w:lang w:val="es-PY"/>
        </w:rPr>
        <w:t xml:space="preserve"> de MoWebA4RIA</w:t>
      </w:r>
    </w:p>
    <w:p w:rsidR="00BF0B45" w:rsidRDefault="00BA34B0" w:rsidP="00106DC2">
      <w:pPr>
        <w:pStyle w:val="p1a"/>
        <w:rPr>
          <w:lang w:val="es-PY"/>
        </w:rPr>
      </w:pPr>
      <w:r>
        <w:rPr>
          <w:lang w:val="es-PY"/>
        </w:rPr>
        <w:t xml:space="preserve">La </w:t>
      </w:r>
      <w:r w:rsidR="00114331">
        <w:rPr>
          <w:lang w:val="es-PY"/>
        </w:rPr>
        <w:fldChar w:fldCharType="begin"/>
      </w:r>
      <w:r>
        <w:rPr>
          <w:lang w:val="es-PY"/>
        </w:rPr>
        <w:instrText xml:space="preserve"> REF _Ref437839512 \h </w:instrText>
      </w:r>
      <w:r w:rsidR="00114331">
        <w:rPr>
          <w:lang w:val="es-PY"/>
        </w:rPr>
      </w:r>
      <w:r w:rsidR="00114331">
        <w:rPr>
          <w:lang w:val="es-PY"/>
        </w:rPr>
        <w:fldChar w:fldCharType="separate"/>
      </w:r>
      <w:ins w:id="31" w:author="Ivan Lopez" w:date="2016-03-01T23:51:00Z">
        <w:r w:rsidR="003147FE" w:rsidRPr="00BA34B0">
          <w:rPr>
            <w:lang w:val="es-PY"/>
          </w:rPr>
          <w:t xml:space="preserve">Fig. </w:t>
        </w:r>
        <w:r w:rsidR="003147FE">
          <w:rPr>
            <w:noProof/>
            <w:lang w:val="es-PY"/>
          </w:rPr>
          <w:t>1</w:t>
        </w:r>
      </w:ins>
      <w:del w:id="32" w:author="Ivan Lopez" w:date="2016-03-01T23:50:00Z">
        <w:r w:rsidR="00890A23" w:rsidRPr="00BA34B0" w:rsidDel="003F3505">
          <w:rPr>
            <w:lang w:val="es-PY"/>
          </w:rPr>
          <w:delText xml:space="preserve">Fig. </w:delText>
        </w:r>
        <w:r w:rsidR="00890A23" w:rsidDel="003F3505">
          <w:rPr>
            <w:noProof/>
            <w:lang w:val="es-PY"/>
          </w:rPr>
          <w:delText>1</w:delText>
        </w:r>
      </w:del>
      <w:r w:rsidR="00114331">
        <w:rPr>
          <w:lang w:val="es-PY"/>
        </w:rPr>
        <w:fldChar w:fldCharType="end"/>
      </w:r>
      <w:r>
        <w:rPr>
          <w:lang w:val="es-PY"/>
        </w:rPr>
        <w:t xml:space="preserve"> </w:t>
      </w:r>
      <w:r w:rsidR="00106DC2" w:rsidRPr="00054575">
        <w:rPr>
          <w:lang w:val="es-PY"/>
        </w:rPr>
        <w:t>presen</w:t>
      </w:r>
      <w:r w:rsidR="00106DC2">
        <w:rPr>
          <w:lang w:val="es-PY"/>
        </w:rPr>
        <w:t>ta</w:t>
      </w:r>
      <w:r w:rsidR="00106DC2" w:rsidRPr="00054575">
        <w:rPr>
          <w:lang w:val="es-PY"/>
        </w:rPr>
        <w:t xml:space="preserve"> </w:t>
      </w:r>
      <w:r>
        <w:rPr>
          <w:lang w:val="es-PY"/>
        </w:rPr>
        <w:t xml:space="preserve">los </w:t>
      </w:r>
      <w:proofErr w:type="spellStart"/>
      <w:r>
        <w:rPr>
          <w:lang w:val="es-PY"/>
        </w:rPr>
        <w:t>metamodelos</w:t>
      </w:r>
      <w:proofErr w:type="spellEnd"/>
      <w:r>
        <w:rPr>
          <w:lang w:val="es-PY"/>
        </w:rPr>
        <w:t xml:space="preserve"> de contenido (</w:t>
      </w:r>
      <w:r w:rsidR="0035096E">
        <w:rPr>
          <w:lang w:val="es-PY"/>
        </w:rPr>
        <w:t>C</w:t>
      </w:r>
      <w:r>
        <w:rPr>
          <w:lang w:val="es-PY"/>
        </w:rPr>
        <w:t>ontent) y de estructura (</w:t>
      </w:r>
      <w:r w:rsidR="0035096E">
        <w:rPr>
          <w:lang w:val="es-PY"/>
        </w:rPr>
        <w:t>L</w:t>
      </w:r>
      <w:r w:rsidR="0035096E">
        <w:rPr>
          <w:lang w:val="es-PY"/>
        </w:rPr>
        <w:t>a</w:t>
      </w:r>
      <w:r w:rsidR="0035096E">
        <w:rPr>
          <w:lang w:val="es-PY"/>
        </w:rPr>
        <w:t>yout</w:t>
      </w:r>
      <w:r>
        <w:rPr>
          <w:lang w:val="es-PY"/>
        </w:rPr>
        <w:t xml:space="preserve">) de MoWebA4RIA. </w:t>
      </w:r>
      <w:r w:rsidR="00106DC2">
        <w:rPr>
          <w:lang w:val="es-PY"/>
        </w:rPr>
        <w:t>Estos metamodelos fueron obtenidos luego de aplicar mej</w:t>
      </w:r>
      <w:r w:rsidR="00106DC2">
        <w:rPr>
          <w:lang w:val="es-PY"/>
        </w:rPr>
        <w:t>o</w:t>
      </w:r>
      <w:r w:rsidR="00106DC2">
        <w:rPr>
          <w:lang w:val="es-PY"/>
        </w:rPr>
        <w:t xml:space="preserve">ras y extensiones a sus versiones originales correspondientes de MoWebA. </w:t>
      </w:r>
      <w:r w:rsidR="00FF349B" w:rsidRPr="00C556CB">
        <w:rPr>
          <w:lang w:val="es-PY"/>
        </w:rPr>
        <w:t>Los el</w:t>
      </w:r>
      <w:r w:rsidR="00FF349B" w:rsidRPr="00C556CB">
        <w:rPr>
          <w:lang w:val="es-PY"/>
        </w:rPr>
        <w:t>e</w:t>
      </w:r>
      <w:r w:rsidR="00FF349B" w:rsidRPr="00C556CB">
        <w:rPr>
          <w:lang w:val="es-PY"/>
        </w:rPr>
        <w:t xml:space="preserve">mentos </w:t>
      </w:r>
      <w:r w:rsidR="00106DC2">
        <w:rPr>
          <w:lang w:val="es-PY"/>
        </w:rPr>
        <w:t>de ambos metamodelos</w:t>
      </w:r>
      <w:r w:rsidR="00FF349B" w:rsidRPr="00C556CB">
        <w:rPr>
          <w:lang w:val="es-PY"/>
        </w:rPr>
        <w:t xml:space="preserve"> fueron catalogados en diferentes colores</w:t>
      </w:r>
      <w:r w:rsidR="00106DC2">
        <w:rPr>
          <w:lang w:val="es-PY"/>
        </w:rPr>
        <w:t xml:space="preserve">. </w:t>
      </w:r>
      <w:r w:rsidR="00EF2BBA">
        <w:rPr>
          <w:lang w:val="es-PY"/>
        </w:rPr>
        <w:t>Aquellos</w:t>
      </w:r>
      <w:r w:rsidR="00106DC2">
        <w:rPr>
          <w:lang w:val="es-PY"/>
        </w:rPr>
        <w:t xml:space="preserve"> que ya existían en los metamodelos originales de MoWebA aparecen en color salmón. </w:t>
      </w:r>
      <w:r w:rsidR="00EF2BBA">
        <w:rPr>
          <w:lang w:val="es-PY"/>
        </w:rPr>
        <w:t>Los</w:t>
      </w:r>
      <w:r w:rsidR="00106DC2">
        <w:rPr>
          <w:lang w:val="es-PY"/>
        </w:rPr>
        <w:t xml:space="preserve"> </w:t>
      </w:r>
      <w:r w:rsidR="00EF2BBA">
        <w:rPr>
          <w:lang w:val="es-PY"/>
        </w:rPr>
        <w:t xml:space="preserve">que ya existían y han sufrido modificaciones, aparecen en color celeste. Y los nuevos, que no existían en los metamodelos orginales de MoWebA, aparecen en color verde. </w:t>
      </w:r>
    </w:p>
    <w:p w:rsidR="008778D7" w:rsidRDefault="008778D7" w:rsidP="008778D7">
      <w:pPr>
        <w:rPr>
          <w:lang w:val="es-PY"/>
        </w:rPr>
      </w:pPr>
      <w:r>
        <w:rPr>
          <w:lang w:val="es-PY"/>
        </w:rPr>
        <w:t>En relación al metamodelo de contenido, un diagrama de presentación (Present</w:t>
      </w:r>
      <w:r>
        <w:rPr>
          <w:lang w:val="es-PY"/>
        </w:rPr>
        <w:t>a</w:t>
      </w:r>
      <w:r>
        <w:rPr>
          <w:lang w:val="es-PY"/>
        </w:rPr>
        <w:t>tionDiagram) se compone de páginas (PresentationPage), las que a su vez se comp</w:t>
      </w:r>
      <w:r>
        <w:rPr>
          <w:lang w:val="es-PY"/>
        </w:rPr>
        <w:t>o</w:t>
      </w:r>
      <w:r>
        <w:rPr>
          <w:lang w:val="es-PY"/>
        </w:rPr>
        <w:t xml:space="preserve">nen de elementos de interfaz (PDElements). Los elementos de interfaz pueden ser compuestos (CompositeUIElement) o simples (UIElement). Un elemento compuesto </w:t>
      </w:r>
      <w:r>
        <w:rPr>
          <w:lang w:val="es-PY"/>
        </w:rPr>
        <w:lastRenderedPageBreak/>
        <w:t>de interfaz puede contener a otros elementos que pueden ser compuestos o simples. Un elemento de interfaz puede acceder al modelo de datos y tener condiciones (U</w:t>
      </w:r>
      <w:r>
        <w:rPr>
          <w:lang w:val="es-PY"/>
        </w:rPr>
        <w:t>I</w:t>
      </w:r>
      <w:r>
        <w:rPr>
          <w:lang w:val="es-PY"/>
        </w:rPr>
        <w:t>Condition) del tipo “order by” o “group by”. Además, un elemento de interfaz c</w:t>
      </w:r>
      <w:r w:rsidRPr="009F5555">
        <w:rPr>
          <w:lang w:val="es-PY"/>
        </w:rPr>
        <w:t>onti</w:t>
      </w:r>
      <w:r w:rsidRPr="009F5555">
        <w:rPr>
          <w:lang w:val="es-PY"/>
        </w:rPr>
        <w:t>e</w:t>
      </w:r>
      <w:r w:rsidRPr="009F5555">
        <w:rPr>
          <w:lang w:val="es-PY"/>
        </w:rPr>
        <w:t>ne las propiedades horizontalOrder y verticalOrder para indicar una prioridad en el orden de despliegue en pantalla horizontal o vertical de un elemento simple o co</w:t>
      </w:r>
      <w:r w:rsidRPr="009F5555">
        <w:rPr>
          <w:lang w:val="es-PY"/>
        </w:rPr>
        <w:t>m</w:t>
      </w:r>
      <w:r w:rsidRPr="009F5555">
        <w:rPr>
          <w:lang w:val="es-PY"/>
        </w:rPr>
        <w:t>puesto que se encuentra definido en una misma región que otr</w:t>
      </w:r>
      <w:r>
        <w:rPr>
          <w:lang w:val="es-PY"/>
        </w:rPr>
        <w:t>o elemento en una mi</w:t>
      </w:r>
      <w:r>
        <w:rPr>
          <w:lang w:val="es-PY"/>
        </w:rPr>
        <w:t>s</w:t>
      </w:r>
      <w:r>
        <w:rPr>
          <w:lang w:val="es-PY"/>
        </w:rPr>
        <w:t>ma página.</w:t>
      </w:r>
      <w:r w:rsidRPr="009F5555">
        <w:rPr>
          <w:lang w:val="es-PY"/>
        </w:rPr>
        <w:t xml:space="preserve"> </w:t>
      </w:r>
      <w:r>
        <w:rPr>
          <w:lang w:val="es-PY"/>
        </w:rPr>
        <w:t xml:space="preserve">Por su parte, los Panels permiten aglomerar varios elementos compuestos de interfaz. Además, cada panel forma parte de un elemento enriquecido de interfaz, ya sea un Accordion o un Tabs. </w:t>
      </w:r>
    </w:p>
    <w:p w:rsidR="00BA34B0" w:rsidRDefault="00BF0B45" w:rsidP="00BA34B0">
      <w:pPr>
        <w:pStyle w:val="image"/>
        <w:keepNext/>
      </w:pPr>
      <w:r>
        <w:rPr>
          <w:noProof/>
          <w:lang w:val="es-PY" w:eastAsia="es-PY"/>
        </w:rPr>
        <w:drawing>
          <wp:inline distT="0" distB="0" distL="0" distR="0">
            <wp:extent cx="4387536" cy="2763671"/>
            <wp:effectExtent l="19050" t="0" r="0"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cazal\Capitulos\Presentación final\Metamodelo de contenido y estructura extendido6_horizontal.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4386829" cy="2763226"/>
                    </a:xfrm>
                    <a:prstGeom prst="rect">
                      <a:avLst/>
                    </a:prstGeom>
                    <a:noFill/>
                    <a:ln w="9525">
                      <a:noFill/>
                      <a:miter lim="800000"/>
                      <a:headEnd/>
                      <a:tailEnd/>
                    </a:ln>
                  </pic:spPr>
                </pic:pic>
              </a:graphicData>
            </a:graphic>
          </wp:inline>
        </w:drawing>
      </w:r>
    </w:p>
    <w:p w:rsidR="00BF0B45" w:rsidRPr="00BA34B0" w:rsidRDefault="00BA34B0" w:rsidP="00BA34B0">
      <w:pPr>
        <w:pStyle w:val="Epgrafe"/>
        <w:jc w:val="center"/>
        <w:rPr>
          <w:b w:val="0"/>
          <w:color w:val="auto"/>
          <w:lang w:val="es-PY"/>
        </w:rPr>
      </w:pPr>
      <w:bookmarkStart w:id="33" w:name="_Ref437839512"/>
      <w:r w:rsidRPr="00BA34B0">
        <w:rPr>
          <w:color w:val="auto"/>
          <w:lang w:val="es-PY"/>
        </w:rPr>
        <w:t xml:space="preserve">Fig. </w:t>
      </w:r>
      <w:r w:rsidR="00114331" w:rsidRPr="00BA34B0">
        <w:rPr>
          <w:color w:val="auto"/>
        </w:rPr>
        <w:fldChar w:fldCharType="begin"/>
      </w:r>
      <w:r w:rsidRPr="00BA34B0">
        <w:rPr>
          <w:color w:val="auto"/>
          <w:lang w:val="es-PY"/>
        </w:rPr>
        <w:instrText xml:space="preserve"> SEQ Fig. \* ARABIC </w:instrText>
      </w:r>
      <w:r w:rsidR="00114331" w:rsidRPr="00BA34B0">
        <w:rPr>
          <w:color w:val="auto"/>
        </w:rPr>
        <w:fldChar w:fldCharType="separate"/>
      </w:r>
      <w:r w:rsidR="003147FE">
        <w:rPr>
          <w:noProof/>
          <w:color w:val="auto"/>
          <w:lang w:val="es-PY"/>
        </w:rPr>
        <w:t>1</w:t>
      </w:r>
      <w:r w:rsidR="00114331" w:rsidRPr="00BA34B0">
        <w:rPr>
          <w:color w:val="auto"/>
        </w:rPr>
        <w:fldChar w:fldCharType="end"/>
      </w:r>
      <w:bookmarkEnd w:id="33"/>
      <w:r w:rsidRPr="00BA34B0">
        <w:rPr>
          <w:color w:val="auto"/>
          <w:lang w:val="es-PY"/>
        </w:rPr>
        <w:t xml:space="preserve">. </w:t>
      </w:r>
      <w:r w:rsidRPr="00BA34B0">
        <w:rPr>
          <w:b w:val="0"/>
          <w:color w:val="auto"/>
          <w:lang w:val="es-PY"/>
        </w:rPr>
        <w:t>Metamodelos  de contenido (</w:t>
      </w:r>
      <w:r w:rsidR="005629A4">
        <w:rPr>
          <w:b w:val="0"/>
          <w:color w:val="auto"/>
          <w:lang w:val="es-PY"/>
        </w:rPr>
        <w:t>C</w:t>
      </w:r>
      <w:r w:rsidRPr="00BA34B0">
        <w:rPr>
          <w:b w:val="0"/>
          <w:color w:val="auto"/>
          <w:lang w:val="es-PY"/>
        </w:rPr>
        <w:t>ontent) y de estructura (</w:t>
      </w:r>
      <w:r w:rsidR="005629A4">
        <w:rPr>
          <w:b w:val="0"/>
          <w:color w:val="auto"/>
          <w:lang w:val="es-PY"/>
        </w:rPr>
        <w:t>L</w:t>
      </w:r>
      <w:r w:rsidR="005629A4" w:rsidRPr="00BA34B0">
        <w:rPr>
          <w:b w:val="0"/>
          <w:color w:val="auto"/>
          <w:lang w:val="es-PY"/>
        </w:rPr>
        <w:t>ayout</w:t>
      </w:r>
      <w:r w:rsidRPr="00BA34B0">
        <w:rPr>
          <w:b w:val="0"/>
          <w:color w:val="auto"/>
          <w:lang w:val="es-PY"/>
        </w:rPr>
        <w:t>) de MoWebA4RIA</w:t>
      </w:r>
    </w:p>
    <w:p w:rsidR="002D6785" w:rsidRDefault="002D6785" w:rsidP="00D61C70">
      <w:pPr>
        <w:ind w:firstLine="0"/>
        <w:rPr>
          <w:lang w:val="es-PY"/>
        </w:rPr>
      </w:pPr>
    </w:p>
    <w:p w:rsidR="00525234" w:rsidRDefault="0074290D" w:rsidP="00525234">
      <w:pPr>
        <w:rPr>
          <w:lang w:val="es-PY"/>
        </w:rPr>
      </w:pPr>
      <w:r>
        <w:rPr>
          <w:lang w:val="es-PY"/>
        </w:rPr>
        <w:t>Los elementos simples de interfaz</w:t>
      </w:r>
      <w:r w:rsidR="00525234">
        <w:rPr>
          <w:lang w:val="es-PY"/>
        </w:rPr>
        <w:t>, ya sean tradicionales o enriquecidos,</w:t>
      </w:r>
      <w:r>
        <w:rPr>
          <w:lang w:val="es-PY"/>
        </w:rPr>
        <w:t xml:space="preserve"> se clasif</w:t>
      </w:r>
      <w:r>
        <w:rPr>
          <w:lang w:val="es-PY"/>
        </w:rPr>
        <w:t>i</w:t>
      </w:r>
      <w:r>
        <w:rPr>
          <w:lang w:val="es-PY"/>
        </w:rPr>
        <w:t>can en elementos de entrada, de salida, y de control. Los elementos de entrada (Inp</w:t>
      </w:r>
      <w:r>
        <w:rPr>
          <w:lang w:val="es-PY"/>
        </w:rPr>
        <w:t>u</w:t>
      </w:r>
      <w:r>
        <w:rPr>
          <w:lang w:val="es-PY"/>
        </w:rPr>
        <w:t xml:space="preserve">tElement) </w:t>
      </w:r>
      <w:r w:rsidR="00525234">
        <w:rPr>
          <w:lang w:val="es-PY"/>
        </w:rPr>
        <w:t>se encargan</w:t>
      </w:r>
      <w:r>
        <w:rPr>
          <w:lang w:val="es-PY"/>
        </w:rPr>
        <w:t xml:space="preserve"> de obtener una entrada desde la interfaz de usua</w:t>
      </w:r>
      <w:r w:rsidR="00525234">
        <w:rPr>
          <w:lang w:val="es-PY"/>
        </w:rPr>
        <w:t>rio</w:t>
      </w:r>
      <w:r w:rsidR="00233A82">
        <w:rPr>
          <w:lang w:val="es-PY"/>
        </w:rPr>
        <w:t xml:space="preserve"> (TextInput, </w:t>
      </w:r>
      <w:r w:rsidR="0058485A">
        <w:rPr>
          <w:lang w:val="es-PY"/>
        </w:rPr>
        <w:t>List, Password, Email, DatePicker, AutoSuggest</w:t>
      </w:r>
      <w:r w:rsidR="00233A82">
        <w:rPr>
          <w:lang w:val="es-PY"/>
        </w:rPr>
        <w:t>)</w:t>
      </w:r>
      <w:r w:rsidR="00525234">
        <w:rPr>
          <w:lang w:val="es-PY"/>
        </w:rPr>
        <w:t>; los de salida (OutputElement), de desplegar información en la interfaz</w:t>
      </w:r>
      <w:r w:rsidR="0058485A">
        <w:rPr>
          <w:lang w:val="es-PY"/>
        </w:rPr>
        <w:t xml:space="preserve"> (Text, HtmlText, Multimedia, ToolTip)</w:t>
      </w:r>
      <w:r w:rsidR="00525234">
        <w:rPr>
          <w:lang w:val="es-PY"/>
        </w:rPr>
        <w:t>; y los de control (</w:t>
      </w:r>
      <w:r w:rsidR="00233A82">
        <w:rPr>
          <w:lang w:val="es-PY"/>
        </w:rPr>
        <w:t>ControlElement</w:t>
      </w:r>
      <w:r w:rsidR="00525234">
        <w:rPr>
          <w:lang w:val="es-PY"/>
        </w:rPr>
        <w:t>), de obtener órdenes de navegación o de cambio de página</w:t>
      </w:r>
      <w:r w:rsidR="0058485A">
        <w:rPr>
          <w:lang w:val="es-PY"/>
        </w:rPr>
        <w:t xml:space="preserve"> (ExternalLink, Button, Anchor)</w:t>
      </w:r>
      <w:r w:rsidR="00525234">
        <w:rPr>
          <w:lang w:val="es-PY"/>
        </w:rPr>
        <w:t xml:space="preserve">. </w:t>
      </w:r>
    </w:p>
    <w:p w:rsidR="006C25E2" w:rsidRDefault="00FC4843" w:rsidP="00A16A8B">
      <w:pPr>
        <w:rPr>
          <w:lang w:val="es-PY"/>
        </w:rPr>
      </w:pPr>
      <w:r>
        <w:rPr>
          <w:lang w:val="es-PY"/>
        </w:rPr>
        <w:t xml:space="preserve">Luego de una explicación general del metamodelo de contenido, se </w:t>
      </w:r>
      <w:r w:rsidR="008778D7">
        <w:rPr>
          <w:lang w:val="es-PY"/>
        </w:rPr>
        <w:t>presentan a continuación</w:t>
      </w:r>
      <w:r>
        <w:rPr>
          <w:lang w:val="es-PY"/>
        </w:rPr>
        <w:t xml:space="preserve"> más de detalles de cada uno de sus</w:t>
      </w:r>
      <w:r w:rsidR="00C72A08">
        <w:rPr>
          <w:lang w:val="es-PY"/>
        </w:rPr>
        <w:t xml:space="preserve"> nuevos</w:t>
      </w:r>
      <w:r>
        <w:rPr>
          <w:lang w:val="es-PY"/>
        </w:rPr>
        <w:t xml:space="preserve"> elementos </w:t>
      </w:r>
      <w:r w:rsidR="00114331" w:rsidRPr="00114331">
        <w:rPr>
          <w:lang w:val="es-PY"/>
          <w:rPrChange w:id="34" w:author="Ivan Lopez" w:date="2016-03-01T23:38:00Z">
            <w:rPr>
              <w:highlight w:val="green"/>
              <w:lang w:val="es-PY"/>
            </w:rPr>
          </w:rPrChange>
        </w:rPr>
        <w:t>enriquecidos i</w:t>
      </w:r>
      <w:r w:rsidR="00114331" w:rsidRPr="00114331">
        <w:rPr>
          <w:lang w:val="es-PY"/>
          <w:rPrChange w:id="35" w:author="Ivan Lopez" w:date="2016-03-01T23:38:00Z">
            <w:rPr>
              <w:highlight w:val="green"/>
              <w:lang w:val="es-PY"/>
            </w:rPr>
          </w:rPrChange>
        </w:rPr>
        <w:t>n</w:t>
      </w:r>
      <w:r w:rsidR="00114331" w:rsidRPr="00114331">
        <w:rPr>
          <w:lang w:val="es-PY"/>
          <w:rPrChange w:id="36" w:author="Ivan Lopez" w:date="2016-03-01T23:38:00Z">
            <w:rPr>
              <w:highlight w:val="green"/>
              <w:lang w:val="es-PY"/>
            </w:rPr>
          </w:rPrChange>
        </w:rPr>
        <w:t>corporados a la propuesta MoWebA</w:t>
      </w:r>
      <w:r w:rsidR="00A7149C">
        <w:rPr>
          <w:lang w:val="es-PY"/>
        </w:rPr>
        <w:t>: nuevos widgtes y opciones de validación local de datos</w:t>
      </w:r>
      <w:r>
        <w:rPr>
          <w:lang w:val="es-PY"/>
        </w:rPr>
        <w:t xml:space="preserve">. </w:t>
      </w:r>
    </w:p>
    <w:p w:rsidR="004F4B77" w:rsidRDefault="00BF0B45" w:rsidP="00C550E6">
      <w:pPr>
        <w:pStyle w:val="bulletitem"/>
        <w:rPr>
          <w:lang w:val="es-PY"/>
        </w:rPr>
      </w:pPr>
      <w:r w:rsidRPr="00C550E6">
        <w:rPr>
          <w:b/>
          <w:lang w:val="es-PY"/>
        </w:rPr>
        <w:t xml:space="preserve">AutoSuggest: </w:t>
      </w:r>
      <w:r w:rsidR="00BD4B31">
        <w:rPr>
          <w:lang w:val="es-PY"/>
        </w:rPr>
        <w:t>p</w:t>
      </w:r>
      <w:r w:rsidRPr="00C550E6">
        <w:rPr>
          <w:lang w:val="es-PY"/>
        </w:rPr>
        <w:t>ermite desplegar un listado de palabras sugeridas a partir de una fuente de datos definida por el atributo source (que puede ser introducida como li</w:t>
      </w:r>
      <w:r w:rsidRPr="00C550E6">
        <w:rPr>
          <w:lang w:val="es-PY"/>
        </w:rPr>
        <w:t>s</w:t>
      </w:r>
      <w:r w:rsidRPr="00C550E6">
        <w:rPr>
          <w:lang w:val="es-PY"/>
        </w:rPr>
        <w:lastRenderedPageBreak/>
        <w:t xml:space="preserve">tado, o bien a través de un archivo xml). </w:t>
      </w:r>
      <w:r w:rsidR="00BD4B31">
        <w:rPr>
          <w:lang w:val="es-PY"/>
        </w:rPr>
        <w:t>También</w:t>
      </w:r>
      <w:r w:rsidRPr="00C550E6">
        <w:rPr>
          <w:lang w:val="es-PY"/>
        </w:rPr>
        <w:t xml:space="preserve"> </w:t>
      </w:r>
      <w:r w:rsidRPr="004F4B77">
        <w:rPr>
          <w:lang w:val="es-PY"/>
        </w:rPr>
        <w:t>es posible obtener el listado de palabras desde el modelo de datos de MoWebA</w:t>
      </w:r>
      <w:r w:rsidR="00BD4B31">
        <w:rPr>
          <w:lang w:val="es-PY"/>
        </w:rPr>
        <w:t>.</w:t>
      </w:r>
    </w:p>
    <w:p w:rsidR="004F4B77" w:rsidRPr="00CF1124" w:rsidRDefault="00BF0B45" w:rsidP="00A455B1">
      <w:pPr>
        <w:pStyle w:val="bulletitem"/>
        <w:rPr>
          <w:rStyle w:val="heading3"/>
          <w:lang w:val="es-PY"/>
          <w:rPrChange w:id="37" w:author="marcazal" w:date="2016-03-02T00:30:00Z">
            <w:rPr>
              <w:rStyle w:val="heading3"/>
            </w:rPr>
          </w:rPrChange>
        </w:rPr>
      </w:pPr>
      <w:proofErr w:type="spellStart"/>
      <w:r w:rsidRPr="002F4D35">
        <w:rPr>
          <w:b/>
        </w:rPr>
        <w:t>DatePicker</w:t>
      </w:r>
      <w:proofErr w:type="spellEnd"/>
      <w:r w:rsidRPr="00C550E6">
        <w:t xml:space="preserve">: </w:t>
      </w:r>
      <w:proofErr w:type="spellStart"/>
      <w:r w:rsidRPr="00C550E6">
        <w:t>contiene</w:t>
      </w:r>
      <w:proofErr w:type="spellEnd"/>
      <w:r w:rsidRPr="00C550E6">
        <w:t xml:space="preserve"> a los </w:t>
      </w:r>
      <w:proofErr w:type="spellStart"/>
      <w:r w:rsidRPr="00C550E6">
        <w:t>atributos</w:t>
      </w:r>
      <w:proofErr w:type="spellEnd"/>
      <w:r w:rsidRPr="00C550E6">
        <w:t xml:space="preserve"> </w:t>
      </w:r>
      <w:proofErr w:type="spellStart"/>
      <w:r w:rsidRPr="00C550E6">
        <w:t>dateFormat</w:t>
      </w:r>
      <w:proofErr w:type="spellEnd"/>
      <w:r w:rsidRPr="00C550E6">
        <w:t xml:space="preserve">, </w:t>
      </w:r>
      <w:proofErr w:type="spellStart"/>
      <w:r w:rsidRPr="00C550E6">
        <w:t>changeYear</w:t>
      </w:r>
      <w:proofErr w:type="spellEnd"/>
      <w:r w:rsidRPr="00C550E6">
        <w:t xml:space="preserve">, </w:t>
      </w:r>
      <w:proofErr w:type="spellStart"/>
      <w:r w:rsidRPr="00C550E6">
        <w:t>changeMonth</w:t>
      </w:r>
      <w:proofErr w:type="spellEnd"/>
      <w:r w:rsidRPr="00C550E6">
        <w:t xml:space="preserve"> y </w:t>
      </w:r>
      <w:proofErr w:type="spellStart"/>
      <w:r w:rsidRPr="00C550E6">
        <w:t>yearRange</w:t>
      </w:r>
      <w:proofErr w:type="spellEnd"/>
      <w:r w:rsidRPr="00C550E6">
        <w:t xml:space="preserve">. </w:t>
      </w:r>
      <w:r w:rsidRPr="004F4B77">
        <w:rPr>
          <w:lang w:val="es-PY"/>
        </w:rPr>
        <w:t xml:space="preserve">El dateFormat corresponde a un tipo de dato enumerable que permite seleccionar formatos de fecha. El atributo changeYear es un valor booleano que indica la ausencia o presencia de un rango de años desplegable </w:t>
      </w:r>
      <w:r w:rsidR="00A455B1">
        <w:rPr>
          <w:lang w:val="es-PY"/>
        </w:rPr>
        <w:t>en el</w:t>
      </w:r>
      <w:r w:rsidRPr="004F4B77">
        <w:rPr>
          <w:lang w:val="es-PY"/>
        </w:rPr>
        <w:t xml:space="preserve"> DatePicker. </w:t>
      </w:r>
      <w:r w:rsidR="00A455B1">
        <w:rPr>
          <w:lang w:val="es-PY"/>
        </w:rPr>
        <w:t xml:space="preserve">El rango de años se especifica en el atributo yearRange. </w:t>
      </w:r>
      <w:r w:rsidRPr="00A455B1">
        <w:rPr>
          <w:lang w:val="es-PY"/>
        </w:rPr>
        <w:t xml:space="preserve">Por último, el </w:t>
      </w:r>
      <w:r w:rsidR="00A455B1">
        <w:rPr>
          <w:lang w:val="es-PY"/>
        </w:rPr>
        <w:t>atributo</w:t>
      </w:r>
      <w:r w:rsidR="00A455B1" w:rsidRPr="00A455B1">
        <w:rPr>
          <w:lang w:val="es-PY"/>
        </w:rPr>
        <w:t xml:space="preserve"> </w:t>
      </w:r>
      <w:r w:rsidRPr="00A455B1">
        <w:rPr>
          <w:lang w:val="es-PY"/>
        </w:rPr>
        <w:t>bo</w:t>
      </w:r>
      <w:r w:rsidRPr="00A455B1">
        <w:rPr>
          <w:lang w:val="es-PY"/>
        </w:rPr>
        <w:t>o</w:t>
      </w:r>
      <w:r w:rsidRPr="00A455B1">
        <w:rPr>
          <w:lang w:val="es-PY"/>
        </w:rPr>
        <w:t>leano changeMonth permite desplegar una lista con todos los meses del añ</w:t>
      </w:r>
      <w:r w:rsidR="00A455B1">
        <w:rPr>
          <w:lang w:val="es-PY"/>
        </w:rPr>
        <w:t xml:space="preserve">o. </w:t>
      </w:r>
    </w:p>
    <w:p w:rsidR="004F4B77" w:rsidRDefault="00BF0B45" w:rsidP="00C550E6">
      <w:pPr>
        <w:pStyle w:val="bulletitem"/>
        <w:rPr>
          <w:lang w:val="es-PY"/>
        </w:rPr>
      </w:pPr>
      <w:r w:rsidRPr="002F4D35">
        <w:rPr>
          <w:b/>
          <w:lang w:val="es-PY"/>
        </w:rPr>
        <w:t>ToolTip</w:t>
      </w:r>
      <w:r w:rsidRPr="00C550E6">
        <w:rPr>
          <w:lang w:val="es-PY"/>
        </w:rPr>
        <w:t xml:space="preserve">: </w:t>
      </w:r>
      <w:r w:rsidR="00A455B1">
        <w:rPr>
          <w:lang w:val="es-PY"/>
        </w:rPr>
        <w:t>permite</w:t>
      </w:r>
      <w:r w:rsidRPr="00C550E6">
        <w:rPr>
          <w:lang w:val="es-PY"/>
        </w:rPr>
        <w:t xml:space="preserve"> enriquecer con mensajes personalizados a cualquiera de los el</w:t>
      </w:r>
      <w:r w:rsidRPr="00C550E6">
        <w:rPr>
          <w:lang w:val="es-PY"/>
        </w:rPr>
        <w:t>e</w:t>
      </w:r>
      <w:r w:rsidRPr="00C550E6">
        <w:rPr>
          <w:lang w:val="es-PY"/>
        </w:rPr>
        <w:t xml:space="preserve">mentos de entrada, salida </w:t>
      </w:r>
      <w:r w:rsidR="00A455B1">
        <w:rPr>
          <w:lang w:val="es-PY"/>
        </w:rPr>
        <w:t>o</w:t>
      </w:r>
      <w:r w:rsidRPr="00C550E6">
        <w:rPr>
          <w:lang w:val="es-PY"/>
        </w:rPr>
        <w:t xml:space="preserve"> control. </w:t>
      </w:r>
    </w:p>
    <w:p w:rsidR="00267CD0" w:rsidRDefault="00BF0B45" w:rsidP="00C550E6">
      <w:pPr>
        <w:pStyle w:val="bulletitem"/>
        <w:rPr>
          <w:lang w:val="es-PY"/>
        </w:rPr>
      </w:pPr>
      <w:r w:rsidRPr="002F4D35">
        <w:rPr>
          <w:b/>
          <w:lang w:val="es-PY"/>
        </w:rPr>
        <w:t>Live Validation</w:t>
      </w:r>
      <w:r w:rsidRPr="00C550E6">
        <w:rPr>
          <w:lang w:val="es-PY"/>
        </w:rPr>
        <w:t xml:space="preserve">: corresponde a un conjunto de extensiones que permite llevar a cabo validaciones locales a elementos </w:t>
      </w:r>
      <w:r w:rsidR="00A51726">
        <w:rPr>
          <w:lang w:val="es-PY"/>
        </w:rPr>
        <w:t xml:space="preserve">de interfaz </w:t>
      </w:r>
      <w:r w:rsidR="00267CD0">
        <w:rPr>
          <w:lang w:val="es-PY"/>
        </w:rPr>
        <w:t>del tipo TextInput, Email, Pas</w:t>
      </w:r>
      <w:r w:rsidR="00267CD0">
        <w:rPr>
          <w:lang w:val="es-PY"/>
        </w:rPr>
        <w:t>s</w:t>
      </w:r>
      <w:r w:rsidR="00267CD0">
        <w:rPr>
          <w:lang w:val="es-PY"/>
        </w:rPr>
        <w:t>word y List. Para dar soporte a las validaciones se han agregado nuevos atributos en las clases correspondientes</w:t>
      </w:r>
      <w:r w:rsidR="00FD58E9">
        <w:rPr>
          <w:lang w:val="es-PY"/>
        </w:rPr>
        <w:t xml:space="preserve"> (por ejemplo, los atributos MinLength, MaxLength y OnlyDigits de la clase TextInput)</w:t>
      </w:r>
      <w:r w:rsidR="00267CD0">
        <w:rPr>
          <w:lang w:val="es-PY"/>
        </w:rPr>
        <w:t xml:space="preserve">. </w:t>
      </w:r>
    </w:p>
    <w:p w:rsidR="001A531E" w:rsidRPr="00D27BB3" w:rsidRDefault="00BF0B45" w:rsidP="009121B7">
      <w:pPr>
        <w:pStyle w:val="bulletitem"/>
        <w:rPr>
          <w:lang w:val="es-PY"/>
        </w:rPr>
      </w:pPr>
      <w:r w:rsidRPr="006676EB">
        <w:rPr>
          <w:b/>
          <w:lang w:val="es-PY"/>
        </w:rPr>
        <w:t>Accordion y Tabs</w:t>
      </w:r>
      <w:r w:rsidRPr="002F4D35">
        <w:rPr>
          <w:lang w:val="es-PY"/>
        </w:rPr>
        <w:t xml:space="preserve">: permiten encapsular elementos de interfaz dentro de paneles colapsables para presentar información en una cantidad limitada de espacio. </w:t>
      </w:r>
    </w:p>
    <w:p w:rsidR="008E468B" w:rsidRDefault="00A72DA4" w:rsidP="009121B7">
      <w:pPr>
        <w:pStyle w:val="image"/>
        <w:keepNext/>
      </w:pPr>
      <w:r>
        <w:rPr>
          <w:noProof/>
          <w:lang w:val="es-PY" w:eastAsia="es-PY"/>
        </w:rPr>
        <w:drawing>
          <wp:inline distT="0" distB="0" distL="0" distR="0">
            <wp:extent cx="4270072" cy="3098042"/>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azal\Capitulos\Presentación final\PIM cap4_v2_horizontal.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4274904" cy="3101548"/>
                    </a:xfrm>
                    <a:prstGeom prst="rect">
                      <a:avLst/>
                    </a:prstGeom>
                    <a:noFill/>
                    <a:ln w="9525">
                      <a:noFill/>
                      <a:miter lim="800000"/>
                      <a:headEnd/>
                      <a:tailEnd/>
                    </a:ln>
                  </pic:spPr>
                </pic:pic>
              </a:graphicData>
            </a:graphic>
          </wp:inline>
        </w:drawing>
      </w:r>
    </w:p>
    <w:p w:rsidR="00BF19AD" w:rsidRDefault="008E468B" w:rsidP="0072388C">
      <w:pPr>
        <w:pStyle w:val="Epgrafe"/>
        <w:ind w:firstLine="0"/>
        <w:rPr>
          <w:ins w:id="38" w:author="Ivan Lopez" w:date="2016-03-01T23:45:00Z"/>
          <w:b w:val="0"/>
          <w:color w:val="auto"/>
          <w:lang w:val="es-PY"/>
        </w:rPr>
      </w:pPr>
      <w:bookmarkStart w:id="39" w:name="_Ref437850062"/>
      <w:commentRangeStart w:id="40"/>
      <w:r w:rsidRPr="009121B7">
        <w:rPr>
          <w:color w:val="auto"/>
          <w:lang w:val="es-PY"/>
        </w:rPr>
        <w:t xml:space="preserve">Fig. </w:t>
      </w:r>
      <w:r w:rsidR="00114331" w:rsidRPr="009121B7">
        <w:rPr>
          <w:color w:val="auto"/>
        </w:rPr>
        <w:fldChar w:fldCharType="begin"/>
      </w:r>
      <w:r w:rsidRPr="009121B7">
        <w:rPr>
          <w:color w:val="auto"/>
          <w:lang w:val="es-PY"/>
        </w:rPr>
        <w:instrText xml:space="preserve"> SEQ Fig. \* ARABIC </w:instrText>
      </w:r>
      <w:r w:rsidR="00114331" w:rsidRPr="009121B7">
        <w:rPr>
          <w:color w:val="auto"/>
        </w:rPr>
        <w:fldChar w:fldCharType="separate"/>
      </w:r>
      <w:r w:rsidR="003147FE">
        <w:rPr>
          <w:noProof/>
          <w:color w:val="auto"/>
          <w:lang w:val="es-PY"/>
        </w:rPr>
        <w:t>2</w:t>
      </w:r>
      <w:r w:rsidR="00114331" w:rsidRPr="009121B7">
        <w:rPr>
          <w:color w:val="auto"/>
        </w:rPr>
        <w:fldChar w:fldCharType="end"/>
      </w:r>
      <w:bookmarkEnd w:id="39"/>
      <w:r w:rsidRPr="009121B7">
        <w:rPr>
          <w:color w:val="auto"/>
          <w:lang w:val="es-PY"/>
        </w:rPr>
        <w:t xml:space="preserve">. </w:t>
      </w:r>
      <w:ins w:id="41" w:author="Ivan Lopez" w:date="2016-03-01T20:15:00Z">
        <w:r w:rsidR="001D3F29">
          <w:rPr>
            <w:b w:val="0"/>
            <w:color w:val="auto"/>
            <w:lang w:val="es-PY"/>
          </w:rPr>
          <w:t xml:space="preserve">Parte del </w:t>
        </w:r>
      </w:ins>
      <w:r w:rsidRPr="009121B7">
        <w:rPr>
          <w:b w:val="0"/>
          <w:color w:val="auto"/>
          <w:lang w:val="es-PY"/>
        </w:rPr>
        <w:t>PIM</w:t>
      </w:r>
      <w:r w:rsidR="00033663">
        <w:rPr>
          <w:b w:val="0"/>
          <w:color w:val="auto"/>
          <w:lang w:val="es-PY"/>
        </w:rPr>
        <w:t xml:space="preserve"> de capa de presentación</w:t>
      </w:r>
      <w:r w:rsidRPr="009121B7">
        <w:rPr>
          <w:b w:val="0"/>
          <w:color w:val="auto"/>
          <w:lang w:val="es-PY"/>
        </w:rPr>
        <w:t xml:space="preserve"> </w:t>
      </w:r>
      <w:r w:rsidR="00033663">
        <w:rPr>
          <w:b w:val="0"/>
          <w:color w:val="auto"/>
          <w:lang w:val="es-PY"/>
        </w:rPr>
        <w:t>modelado</w:t>
      </w:r>
      <w:r w:rsidRPr="009121B7">
        <w:rPr>
          <w:b w:val="0"/>
          <w:color w:val="auto"/>
          <w:lang w:val="es-PY"/>
        </w:rPr>
        <w:t xml:space="preserve"> con MoWebA4RIA</w:t>
      </w:r>
      <w:r w:rsidR="00611C67">
        <w:rPr>
          <w:b w:val="0"/>
          <w:color w:val="auto"/>
          <w:lang w:val="es-PY"/>
        </w:rPr>
        <w:t xml:space="preserve"> para una aplic</w:t>
      </w:r>
      <w:r w:rsidR="00611C67">
        <w:rPr>
          <w:b w:val="0"/>
          <w:color w:val="auto"/>
          <w:lang w:val="es-PY"/>
        </w:rPr>
        <w:t>a</w:t>
      </w:r>
      <w:r w:rsidR="00611C67">
        <w:rPr>
          <w:b w:val="0"/>
          <w:color w:val="auto"/>
          <w:lang w:val="es-PY"/>
        </w:rPr>
        <w:t>ción de administración de personas</w:t>
      </w:r>
      <w:commentRangeEnd w:id="40"/>
      <w:r w:rsidR="0056576E">
        <w:rPr>
          <w:rStyle w:val="Refdecomentario"/>
          <w:b w:val="0"/>
          <w:bCs w:val="0"/>
          <w:color w:val="auto"/>
          <w:lang w:val="es-ES" w:eastAsia="es-ES"/>
        </w:rPr>
        <w:commentReference w:id="40"/>
      </w:r>
    </w:p>
    <w:p w:rsidR="00000000" w:rsidRDefault="00BA1850">
      <w:pPr>
        <w:rPr>
          <w:b/>
          <w:lang w:val="es-PY"/>
          <w:rPrChange w:id="42" w:author="Ivan Lopez" w:date="2016-03-01T23:45:00Z">
            <w:rPr>
              <w:b w:val="0"/>
              <w:color w:val="auto"/>
              <w:lang w:val="es-PY"/>
            </w:rPr>
          </w:rPrChange>
        </w:rPr>
        <w:pPrChange w:id="43" w:author="Ivan Lopez" w:date="2016-03-01T23:45:00Z">
          <w:pPr>
            <w:pStyle w:val="Epgrafe"/>
            <w:ind w:firstLine="0"/>
          </w:pPr>
        </w:pPrChange>
      </w:pPr>
    </w:p>
    <w:p w:rsidR="008A2991" w:rsidRPr="008A2991" w:rsidRDefault="008A2991" w:rsidP="008A2991">
      <w:pPr>
        <w:rPr>
          <w:lang w:val="es-PY"/>
        </w:rPr>
      </w:pPr>
      <w:r w:rsidRPr="008A2991">
        <w:rPr>
          <w:lang w:val="es-PY"/>
        </w:rPr>
        <w:t>En cuanto al metamodelo de estructura, un diagrama de estructura (LayoutDi</w:t>
      </w:r>
      <w:r w:rsidRPr="008A2991">
        <w:rPr>
          <w:lang w:val="es-PY"/>
        </w:rPr>
        <w:t>a</w:t>
      </w:r>
      <w:r w:rsidRPr="008A2991">
        <w:rPr>
          <w:lang w:val="es-PY"/>
        </w:rPr>
        <w:t xml:space="preserve">gram) se compone de elementos de estructura (LAElement, Layout). A su vez, un elemento de estructura se puede componer de otros elementos de estructura. Además, </w:t>
      </w:r>
      <w:r w:rsidRPr="008A2991">
        <w:rPr>
          <w:lang w:val="es-PY"/>
        </w:rPr>
        <w:lastRenderedPageBreak/>
        <w:t xml:space="preserve">cada elemento de estructura se asocia a varios elementos de propiedades (Property) que permiten definir valores para diversos atributos relacionados a las coordenadas de la posición de un elemento en la interfaz y a sus dimensiones. </w:t>
      </w:r>
    </w:p>
    <w:p w:rsidR="003E239C" w:rsidRDefault="008A2991" w:rsidP="008A2991">
      <w:pPr>
        <w:rPr>
          <w:lang w:val="es-PY"/>
        </w:rPr>
      </w:pPr>
      <w:r w:rsidRPr="008A2991">
        <w:rPr>
          <w:lang w:val="es-PY"/>
        </w:rPr>
        <w:t>A partir de los metamodelos de contenido y estructura se han derivado los perfiles UML correspondientes para MoWebA4RIA. Estos perfiles definen la sintaxis concr</w:t>
      </w:r>
      <w:r w:rsidRPr="008A2991">
        <w:rPr>
          <w:lang w:val="es-PY"/>
        </w:rPr>
        <w:t>e</w:t>
      </w:r>
      <w:r w:rsidRPr="008A2991">
        <w:rPr>
          <w:lang w:val="es-PY"/>
        </w:rPr>
        <w:t xml:space="preserve">ta de MoWebA4RIA. </w:t>
      </w:r>
      <w:r w:rsidR="003E239C">
        <w:rPr>
          <w:lang w:val="es-PY"/>
        </w:rPr>
        <w:t xml:space="preserve">Con los metamodelos y perfiles definidos, es posible utilizar MoWebA4RIA para modelar los PIM de capa de presentación de una aplicación dada. La </w:t>
      </w:r>
      <w:fldSimple w:instr=" REF _Ref437850062 \h  \* MERGEFORMAT ">
        <w:ins w:id="44" w:author="Ivan Lopez" w:date="2016-03-01T23:51:00Z">
          <w:r w:rsidR="003147FE" w:rsidRPr="009121B7">
            <w:rPr>
              <w:lang w:val="es-PY"/>
            </w:rPr>
            <w:t xml:space="preserve">Fig. </w:t>
          </w:r>
          <w:r w:rsidR="003147FE">
            <w:rPr>
              <w:lang w:val="es-PY"/>
            </w:rPr>
            <w:t>2</w:t>
          </w:r>
        </w:ins>
        <w:del w:id="45" w:author="Ivan Lopez" w:date="2016-03-01T23:50:00Z">
          <w:r w:rsidR="00890A23" w:rsidRPr="009121B7" w:rsidDel="003F3505">
            <w:rPr>
              <w:lang w:val="es-PY"/>
            </w:rPr>
            <w:delText xml:space="preserve">Fig. </w:delText>
          </w:r>
          <w:r w:rsidR="00890A23" w:rsidDel="003F3505">
            <w:rPr>
              <w:lang w:val="es-PY"/>
            </w:rPr>
            <w:delText>2</w:delText>
          </w:r>
        </w:del>
      </w:fldSimple>
      <w:r w:rsidR="003E239C">
        <w:rPr>
          <w:lang w:val="es-PY"/>
        </w:rPr>
        <w:t xml:space="preserve"> presenta un ejemplo de PIM de capa de presentación modelado con MoW</w:t>
      </w:r>
      <w:r w:rsidR="003E239C">
        <w:rPr>
          <w:lang w:val="es-PY"/>
        </w:rPr>
        <w:t>e</w:t>
      </w:r>
      <w:r w:rsidR="003E239C">
        <w:rPr>
          <w:lang w:val="es-PY"/>
        </w:rPr>
        <w:t>bA4RIA para una aplicación sencilla que permite administrar personas (listarlas, agregarlas o eliminarlas de un sistema). El ejemplo incluye varios elementos que fo</w:t>
      </w:r>
      <w:r w:rsidR="003E239C">
        <w:rPr>
          <w:lang w:val="es-PY"/>
        </w:rPr>
        <w:t>r</w:t>
      </w:r>
      <w:r w:rsidR="003E239C">
        <w:rPr>
          <w:lang w:val="es-PY"/>
        </w:rPr>
        <w:t xml:space="preserve">man parte de la extensión que se ha realizado en este trabajo, como el Accordion, paneles, </w:t>
      </w:r>
      <w:r w:rsidR="00E80FA1">
        <w:rPr>
          <w:lang w:val="es-PY"/>
        </w:rPr>
        <w:t>etc.</w:t>
      </w:r>
    </w:p>
    <w:p w:rsidR="00776FA9" w:rsidRPr="009F5555" w:rsidRDefault="00163FC7" w:rsidP="00126875">
      <w:pPr>
        <w:pStyle w:val="heading2"/>
        <w:tabs>
          <w:tab w:val="clear" w:pos="2552"/>
        </w:tabs>
        <w:ind w:left="567"/>
        <w:rPr>
          <w:caps/>
          <w:lang w:val="es-PY"/>
        </w:rPr>
      </w:pPr>
      <w:r>
        <w:rPr>
          <w:lang w:val="es-PY"/>
        </w:rPr>
        <w:t xml:space="preserve">Transformación </w:t>
      </w:r>
      <w:r w:rsidR="00664102">
        <w:rPr>
          <w:lang w:val="es-PY"/>
        </w:rPr>
        <w:t>para la Generación de Interfaces E</w:t>
      </w:r>
      <w:r w:rsidR="00776FA9" w:rsidRPr="009F5555">
        <w:rPr>
          <w:lang w:val="es-PY"/>
        </w:rPr>
        <w:t>nriquecidas</w:t>
      </w:r>
    </w:p>
    <w:p w:rsidR="00297DF1" w:rsidRPr="00C52BEE" w:rsidDel="00F6136F" w:rsidRDefault="00AF4A73" w:rsidP="00F92A5F">
      <w:pPr>
        <w:pStyle w:val="p1a"/>
        <w:rPr>
          <w:del w:id="46" w:author="Luca Cernuzzi" w:date="2016-03-01T19:10:00Z"/>
          <w:lang w:val="es-PY"/>
        </w:rPr>
      </w:pPr>
      <w:r>
        <w:rPr>
          <w:lang w:val="es-PY"/>
        </w:rPr>
        <w:t xml:space="preserve">El proceso que se debe realizar para generar </w:t>
      </w:r>
      <w:r w:rsidR="003A20BB">
        <w:rPr>
          <w:lang w:val="es-PY"/>
        </w:rPr>
        <w:t xml:space="preserve">aplicaciones con </w:t>
      </w:r>
      <w:r>
        <w:rPr>
          <w:lang w:val="es-PY"/>
        </w:rPr>
        <w:t xml:space="preserve">interfaces enriquecidas con MoWebA4RIA se representa en la </w:t>
      </w:r>
      <w:r w:rsidR="00114331">
        <w:rPr>
          <w:lang w:val="es-PY"/>
        </w:rPr>
        <w:fldChar w:fldCharType="begin"/>
      </w:r>
      <w:r>
        <w:rPr>
          <w:lang w:val="es-PY"/>
        </w:rPr>
        <w:instrText xml:space="preserve"> REF _Ref437853936 \h </w:instrText>
      </w:r>
      <w:r w:rsidR="00114331">
        <w:rPr>
          <w:lang w:val="es-PY"/>
        </w:rPr>
      </w:r>
      <w:r w:rsidR="00114331">
        <w:rPr>
          <w:lang w:val="es-PY"/>
        </w:rPr>
        <w:fldChar w:fldCharType="separate"/>
      </w:r>
      <w:ins w:id="47" w:author="Ivan Lopez" w:date="2016-03-01T23:51:00Z">
        <w:r w:rsidR="003147FE" w:rsidRPr="0077789C">
          <w:rPr>
            <w:lang w:val="es-PY"/>
          </w:rPr>
          <w:t xml:space="preserve">Fig. </w:t>
        </w:r>
        <w:r w:rsidR="003147FE">
          <w:rPr>
            <w:noProof/>
            <w:lang w:val="es-PY"/>
          </w:rPr>
          <w:t>3</w:t>
        </w:r>
      </w:ins>
      <w:del w:id="48" w:author="Ivan Lopez" w:date="2016-03-01T23:50:00Z">
        <w:r w:rsidR="00890A23" w:rsidRPr="0077789C" w:rsidDel="003F3505">
          <w:rPr>
            <w:lang w:val="es-PY"/>
          </w:rPr>
          <w:delText xml:space="preserve">Fig. </w:delText>
        </w:r>
        <w:r w:rsidR="00890A23" w:rsidDel="003F3505">
          <w:rPr>
            <w:noProof/>
            <w:lang w:val="es-PY"/>
          </w:rPr>
          <w:delText>3</w:delText>
        </w:r>
      </w:del>
      <w:r w:rsidR="00114331">
        <w:rPr>
          <w:lang w:val="es-PY"/>
        </w:rPr>
        <w:fldChar w:fldCharType="end"/>
      </w:r>
      <w:r>
        <w:rPr>
          <w:lang w:val="es-PY"/>
        </w:rPr>
        <w:t xml:space="preserve">. </w:t>
      </w:r>
      <w:r w:rsidR="00320FDB">
        <w:rPr>
          <w:lang w:val="es-PY"/>
        </w:rPr>
        <w:t>P</w:t>
      </w:r>
      <w:r w:rsidR="00320FDB" w:rsidRPr="009F5555">
        <w:rPr>
          <w:lang w:val="es-PY"/>
        </w:rPr>
        <w:t xml:space="preserve">rimeramente se modelan los PIM que representan a una aplicación particular utilizando </w:t>
      </w:r>
      <w:r w:rsidR="00320FDB">
        <w:rPr>
          <w:lang w:val="es-PY"/>
        </w:rPr>
        <w:t xml:space="preserve">los </w:t>
      </w:r>
      <w:r w:rsidR="00320FDB" w:rsidRPr="009F5555">
        <w:rPr>
          <w:lang w:val="es-PY"/>
        </w:rPr>
        <w:t>distintos perfiles UML de M</w:t>
      </w:r>
      <w:r w:rsidR="00320FDB" w:rsidRPr="009F5555">
        <w:rPr>
          <w:lang w:val="es-PY"/>
        </w:rPr>
        <w:t>o</w:t>
      </w:r>
      <w:r w:rsidR="00320FDB" w:rsidRPr="009F5555">
        <w:rPr>
          <w:lang w:val="es-PY"/>
        </w:rPr>
        <w:t>WebA</w:t>
      </w:r>
      <w:r w:rsidR="00320FDB">
        <w:rPr>
          <w:lang w:val="es-PY"/>
        </w:rPr>
        <w:t>4RIA (no sólo los de presentación, sino también los correspondientes a la lóg</w:t>
      </w:r>
      <w:r w:rsidR="00320FDB">
        <w:rPr>
          <w:lang w:val="es-PY"/>
        </w:rPr>
        <w:t>i</w:t>
      </w:r>
      <w:r w:rsidR="00320FDB">
        <w:rPr>
          <w:lang w:val="es-PY"/>
        </w:rPr>
        <w:t>ca de negocios, navegación, etc.)</w:t>
      </w:r>
      <w:r w:rsidR="00320FDB" w:rsidRPr="009F5555">
        <w:rPr>
          <w:lang w:val="es-PY"/>
        </w:rPr>
        <w:t>. Posteriormente</w:t>
      </w:r>
      <w:r w:rsidR="00320FDB">
        <w:rPr>
          <w:lang w:val="es-PY"/>
        </w:rPr>
        <w:t>,</w:t>
      </w:r>
      <w:r w:rsidR="00320FDB" w:rsidRPr="009F5555">
        <w:rPr>
          <w:lang w:val="es-PY"/>
        </w:rPr>
        <w:t xml:space="preserve"> tanto los PIM como los perfiles son exportados al formato XMI del</w:t>
      </w:r>
      <w:r w:rsidR="00320FDB">
        <w:rPr>
          <w:lang w:val="es-PY"/>
        </w:rPr>
        <w:t xml:space="preserve"> Eclipse Modeling Framework (</w:t>
      </w:r>
      <w:r w:rsidR="00320FDB" w:rsidRPr="009F5555">
        <w:rPr>
          <w:lang w:val="es-PY"/>
        </w:rPr>
        <w:t>EMF</w:t>
      </w:r>
      <w:r w:rsidR="00320FDB">
        <w:rPr>
          <w:lang w:val="es-PY"/>
        </w:rPr>
        <w:t xml:space="preserve"> - </w:t>
      </w:r>
      <w:r w:rsidR="00114331">
        <w:fldChar w:fldCharType="begin"/>
      </w:r>
      <w:r w:rsidR="00114331" w:rsidRPr="00CF1124">
        <w:rPr>
          <w:lang w:val="es-PY"/>
          <w:rPrChange w:id="49" w:author="marcazal" w:date="2016-03-02T00:30:00Z">
            <w:rPr/>
          </w:rPrChange>
        </w:rPr>
        <w:instrText>HYPERLINK "https://www.eclipse.org/modeling/emf"</w:instrText>
      </w:r>
      <w:r w:rsidR="00114331">
        <w:fldChar w:fldCharType="separate"/>
      </w:r>
      <w:r w:rsidR="00320FDB" w:rsidRPr="0077789C">
        <w:rPr>
          <w:rStyle w:val="Hipervnculo"/>
          <w:lang w:val="es-PY"/>
        </w:rPr>
        <w:t>https://www.eclipse.org/modeling/emf</w:t>
      </w:r>
      <w:r w:rsidR="00114331">
        <w:fldChar w:fldCharType="end"/>
      </w:r>
      <w:r w:rsidR="00320FDB" w:rsidRPr="0077789C">
        <w:rPr>
          <w:rStyle w:val="Hipervnculo"/>
          <w:lang w:val="es-PY"/>
        </w:rPr>
        <w:t>)</w:t>
      </w:r>
      <w:r w:rsidR="00320FDB" w:rsidRPr="009F5555">
        <w:rPr>
          <w:lang w:val="es-PY"/>
        </w:rPr>
        <w:t xml:space="preserve">. Esto </w:t>
      </w:r>
      <w:r w:rsidR="00320FDB">
        <w:rPr>
          <w:lang w:val="es-PY"/>
        </w:rPr>
        <w:t>se</w:t>
      </w:r>
      <w:r w:rsidR="00320FDB" w:rsidRPr="009F5555">
        <w:rPr>
          <w:lang w:val="es-PY"/>
        </w:rPr>
        <w:t xml:space="preserve"> llev</w:t>
      </w:r>
      <w:r w:rsidR="00320FDB">
        <w:rPr>
          <w:lang w:val="es-PY"/>
        </w:rPr>
        <w:t>a</w:t>
      </w:r>
      <w:r w:rsidR="00320FDB" w:rsidRPr="009F5555">
        <w:rPr>
          <w:lang w:val="es-PY"/>
        </w:rPr>
        <w:t xml:space="preserve"> a cabo a fin de tener compatib</w:t>
      </w:r>
      <w:r w:rsidR="00320FDB" w:rsidRPr="009F5555">
        <w:rPr>
          <w:lang w:val="es-PY"/>
        </w:rPr>
        <w:t>i</w:t>
      </w:r>
      <w:r w:rsidR="00320FDB" w:rsidRPr="009F5555">
        <w:rPr>
          <w:lang w:val="es-PY"/>
        </w:rPr>
        <w:t>lidad con la herramienta de transformación Acceleo, que toma como entrada modelos UML basados en el metamodelo Ecor</w:t>
      </w:r>
      <w:r w:rsidR="00320FDB">
        <w:rPr>
          <w:lang w:val="es-PY"/>
        </w:rPr>
        <w:t>e</w:t>
      </w:r>
      <w:r w:rsidR="00320FDB">
        <w:rPr>
          <w:rStyle w:val="Refdenotaalpie"/>
          <w:lang w:val="es-PY"/>
        </w:rPr>
        <w:footnoteReference w:id="1"/>
      </w:r>
      <w:r w:rsidR="00320FDB">
        <w:rPr>
          <w:lang w:val="es-PY"/>
        </w:rPr>
        <w:t xml:space="preserve">. </w:t>
      </w:r>
      <w:r w:rsidR="00320FDB" w:rsidRPr="009F5555">
        <w:rPr>
          <w:lang w:val="es-PY"/>
        </w:rPr>
        <w:t xml:space="preserve">Por medio de plantillas de transformación y módulos de servicio Java (Java Service Wrappers), que forman parte de Acceleo, es posible llevar a cabo las transformaciones necesarias sobre los modelos de entrada para obtener los archivos fuentes (.html, .css y .js) que representan a la aplicación en sí. </w:t>
      </w:r>
      <w:r w:rsidR="00B10F3A">
        <w:rPr>
          <w:lang w:val="es-PY"/>
        </w:rPr>
        <w:t>Como parte de este trabajo, se han definido las plantillas de transformación neces</w:t>
      </w:r>
      <w:r w:rsidR="00B10F3A">
        <w:rPr>
          <w:lang w:val="es-PY"/>
        </w:rPr>
        <w:t>a</w:t>
      </w:r>
      <w:r w:rsidR="00B10F3A">
        <w:rPr>
          <w:lang w:val="es-PY"/>
        </w:rPr>
        <w:t>rias para ejecutar las transformaciones</w:t>
      </w:r>
      <w:r w:rsidR="00B10F3A" w:rsidRPr="00A97DEB">
        <w:rPr>
          <w:lang w:val="es-PY"/>
        </w:rPr>
        <w:t xml:space="preserve">. </w:t>
      </w:r>
      <w:r w:rsidR="00114331" w:rsidRPr="00114331">
        <w:rPr>
          <w:lang w:val="es-PY"/>
          <w:rPrChange w:id="50" w:author="Ivan Lopez" w:date="2016-03-01T23:39:00Z">
            <w:rPr>
              <w:highlight w:val="green"/>
              <w:lang w:val="es-PY"/>
            </w:rPr>
          </w:rPrChange>
        </w:rPr>
        <w:t xml:space="preserve">Cabe destacar que estas plantillas pueden ser utilizadas para generar otras aplicaciones, siempre </w:t>
      </w:r>
      <w:del w:id="51" w:author="Luca Cernuzzi" w:date="2016-03-01T19:07:00Z">
        <w:r w:rsidR="00114331" w:rsidRPr="00114331">
          <w:rPr>
            <w:lang w:val="es-PY"/>
            <w:rPrChange w:id="52" w:author="Ivan Lopez" w:date="2016-03-01T23:39:00Z">
              <w:rPr>
                <w:highlight w:val="green"/>
                <w:lang w:val="es-PY"/>
              </w:rPr>
            </w:rPrChange>
          </w:rPr>
          <w:delText>y cuando</w:delText>
        </w:r>
      </w:del>
      <w:ins w:id="53" w:author="Luca Cernuzzi" w:date="2016-03-01T19:07:00Z">
        <w:r w:rsidR="00114331" w:rsidRPr="00114331">
          <w:rPr>
            <w:lang w:val="es-PY"/>
            <w:rPrChange w:id="54" w:author="Ivan Lopez" w:date="2016-03-01T23:39:00Z">
              <w:rPr>
                <w:highlight w:val="green"/>
                <w:lang w:val="es-PY"/>
              </w:rPr>
            </w:rPrChange>
          </w:rPr>
          <w:t>que</w:t>
        </w:r>
      </w:ins>
      <w:r w:rsidR="00114331" w:rsidRPr="00114331">
        <w:rPr>
          <w:lang w:val="es-PY"/>
          <w:rPrChange w:id="55" w:author="Ivan Lopez" w:date="2016-03-01T23:39:00Z">
            <w:rPr>
              <w:highlight w:val="green"/>
              <w:lang w:val="es-PY"/>
            </w:rPr>
          </w:rPrChange>
        </w:rPr>
        <w:t xml:space="preserve"> las mismas hayan utilizado la extensión MoWebA4RIA para modelarlas</w:t>
      </w:r>
      <w:r w:rsidR="00114331" w:rsidRPr="00114331">
        <w:rPr>
          <w:lang w:val="es-PY"/>
          <w:rPrChange w:id="56" w:author="Ivan Lopez" w:date="2016-03-01T23:40:00Z">
            <w:rPr>
              <w:highlight w:val="green"/>
              <w:lang w:val="es-PY"/>
            </w:rPr>
          </w:rPrChange>
        </w:rPr>
        <w:t>.</w:t>
      </w:r>
    </w:p>
    <w:p w:rsidR="008A2991" w:rsidRPr="00A97DEB" w:rsidDel="00F6136F" w:rsidRDefault="00114331" w:rsidP="008A2991">
      <w:pPr>
        <w:rPr>
          <w:del w:id="57" w:author="Luca Cernuzzi" w:date="2016-03-01T19:08:00Z"/>
          <w:lang w:val="es-PY"/>
        </w:rPr>
      </w:pPr>
      <w:del w:id="58" w:author="Luca Cernuzzi" w:date="2016-03-01T19:08:00Z">
        <w:r>
          <w:rPr>
            <w:lang w:val="es-PY"/>
          </w:rPr>
          <w:delText>Para los widgets Accordion, Tabs, DatePicker, ToolTip y AutoSuggest se genera código HTML y Javascript correspondiente a la librería JQuery UI. Para los diversos tipos de validación local se genera código Javascript correspondiente al jQuery Val</w:delText>
        </w:r>
        <w:r>
          <w:rPr>
            <w:lang w:val="es-PY"/>
          </w:rPr>
          <w:delText>i</w:delText>
        </w:r>
        <w:r>
          <w:rPr>
            <w:lang w:val="es-PY"/>
          </w:rPr>
          <w:delText>dation plugin. Se genera también código CSS para estructurar cada uno de los el</w:delText>
        </w:r>
        <w:r>
          <w:rPr>
            <w:lang w:val="es-PY"/>
          </w:rPr>
          <w:delText>e</w:delText>
        </w:r>
        <w:r>
          <w:rPr>
            <w:lang w:val="es-PY"/>
          </w:rPr>
          <w:delText xml:space="preserve">mentos de interfaz (enriquecidos o no). </w:delText>
        </w:r>
      </w:del>
    </w:p>
    <w:p w:rsidR="008A2991" w:rsidRPr="00A97DEB" w:rsidDel="00F6136F" w:rsidRDefault="00114331" w:rsidP="008A2991">
      <w:pPr>
        <w:rPr>
          <w:del w:id="59" w:author="Luca Cernuzzi" w:date="2016-03-01T19:08:00Z"/>
          <w:lang w:val="es-PY"/>
        </w:rPr>
      </w:pPr>
      <w:del w:id="60" w:author="Luca Cernuzzi" w:date="2016-03-01T19:08:00Z">
        <w:r>
          <w:rPr>
            <w:lang w:val="es-PY"/>
          </w:rPr>
          <w:delText>Finalmente, las librerías Javascript jQuery UI y jQuery Validation Plugin se inv</w:delText>
        </w:r>
        <w:r>
          <w:rPr>
            <w:lang w:val="es-PY"/>
          </w:rPr>
          <w:delText>o</w:delText>
        </w:r>
        <w:r>
          <w:rPr>
            <w:lang w:val="es-PY"/>
          </w:rPr>
          <w:delText xml:space="preserve">can desde el código fuente generado para desplegar y utilizar las funcionalidades enriquecidas de la aplicación en uso. </w:delText>
        </w:r>
      </w:del>
    </w:p>
    <w:p w:rsidR="008A2991" w:rsidDel="00F6136F" w:rsidRDefault="00114331" w:rsidP="008A2991">
      <w:pPr>
        <w:rPr>
          <w:del w:id="61" w:author="Luca Cernuzzi" w:date="2016-03-01T19:08:00Z"/>
          <w:lang w:val="es-PY"/>
        </w:rPr>
      </w:pPr>
      <w:del w:id="62" w:author="Luca Cernuzzi" w:date="2016-03-01T19:08:00Z">
        <w:r>
          <w:rPr>
            <w:lang w:val="es-PY"/>
          </w:rPr>
          <w:delText xml:space="preserve">La </w:delText>
        </w:r>
        <w:commentRangeStart w:id="63"/>
        <w:r w:rsidRPr="00A97DEB" w:rsidDel="00F6136F">
          <w:fldChar w:fldCharType="begin"/>
        </w:r>
        <w:r>
          <w:rPr>
            <w:lang w:val="es-PY"/>
          </w:rPr>
          <w:delInstrText xml:space="preserve"> REF _Ref437857348 \h  \* MERGEFORMAT </w:delInstrText>
        </w:r>
        <w:r w:rsidRPr="00A97DEB" w:rsidDel="00F6136F">
          <w:rPr>
            <w:rPrChange w:id="64" w:author="Ivan Lopez" w:date="2016-03-01T23:40:00Z">
              <w:rPr/>
            </w:rPrChange>
          </w:rPr>
        </w:r>
        <w:r w:rsidRPr="00A97DEB" w:rsidDel="00F6136F">
          <w:rPr>
            <w:rPrChange w:id="65" w:author="Ivan Lopez" w:date="2016-03-01T23:40:00Z">
              <w:rPr/>
            </w:rPrChange>
          </w:rPr>
          <w:fldChar w:fldCharType="separate"/>
        </w:r>
        <w:r>
          <w:rPr>
            <w:lang w:val="es-PY"/>
          </w:rPr>
          <w:delText>Fig. 4</w:delText>
        </w:r>
        <w:r w:rsidRPr="00A97DEB" w:rsidDel="00F6136F">
          <w:fldChar w:fldCharType="end"/>
        </w:r>
        <w:commentRangeEnd w:id="63"/>
        <w:r>
          <w:rPr>
            <w:rStyle w:val="Refdecomentario"/>
            <w:lang w:val="es-ES" w:eastAsia="es-ES"/>
          </w:rPr>
          <w:commentReference w:id="63"/>
        </w:r>
        <w:r w:rsidRPr="00114331">
          <w:rPr>
            <w:lang w:val="es-PY"/>
            <w:rPrChange w:id="66" w:author="Ivan Lopez" w:date="2016-03-01T23:40:00Z">
              <w:rPr>
                <w:sz w:val="16"/>
                <w:szCs w:val="16"/>
                <w:lang w:val="es-PY"/>
              </w:rPr>
            </w:rPrChange>
          </w:rPr>
          <w:delText xml:space="preserve"> presenta un ejemplo de una aplicación sencilla que permite dar de alta a una persona en un sistema. La fecha de nacimiento de la persona se debe presentar con un DatePicker. Se muestra una porción del PIM de capa de presentación en el que se ven los atributos del DatePicker en el modelo. Se presentan también las porciones de las plantillas de transformación, definidas para Acceleo, que están relacionadas a la transformación de un hDatePicker. Finalmente, se muestran el código generado y la interfaz resultante correspondiente.</w:delText>
        </w:r>
        <w:r w:rsidR="008A2991" w:rsidDel="00F6136F">
          <w:rPr>
            <w:lang w:val="es-PY"/>
          </w:rPr>
          <w:delText xml:space="preserve"> </w:delText>
        </w:r>
      </w:del>
    </w:p>
    <w:p w:rsidR="008A2991" w:rsidRDefault="008A2991" w:rsidP="00F92A5F">
      <w:pPr>
        <w:pStyle w:val="p1a"/>
        <w:rPr>
          <w:lang w:val="es-PY"/>
        </w:rPr>
      </w:pPr>
    </w:p>
    <w:p w:rsidR="00297DF1" w:rsidRDefault="00297DF1" w:rsidP="00297DF1">
      <w:pPr>
        <w:pStyle w:val="image"/>
        <w:keepNext/>
      </w:pPr>
      <w:bookmarkStart w:id="67" w:name="_GoBack"/>
      <w:r>
        <w:rPr>
          <w:noProof/>
          <w:lang w:val="es-PY" w:eastAsia="es-PY"/>
        </w:rPr>
        <w:lastRenderedPageBreak/>
        <w:drawing>
          <wp:inline distT="0" distB="0" distL="0" distR="0">
            <wp:extent cx="3541568" cy="2692534"/>
            <wp:effectExtent l="19050" t="0" r="1732" b="0"/>
            <wp:docPr id="8" name="Imagen 1" descr="C:\Users\marcazal\Capitulos\Presentación final\metodologiaFina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azal\Capitulos\Presentación final\metodologiaFinalv2.jpg"/>
                    <pic:cNvPicPr>
                      <a:picLocks noChangeAspect="1" noChangeArrowheads="1"/>
                    </pic:cNvPicPr>
                  </pic:nvPicPr>
                  <pic:blipFill>
                    <a:blip r:embed="rId11" cstate="print"/>
                    <a:srcRect/>
                    <a:stretch>
                      <a:fillRect/>
                    </a:stretch>
                  </pic:blipFill>
                  <pic:spPr bwMode="auto">
                    <a:xfrm>
                      <a:off x="0" y="0"/>
                      <a:ext cx="3541568" cy="2692534"/>
                    </a:xfrm>
                    <a:prstGeom prst="rect">
                      <a:avLst/>
                    </a:prstGeom>
                    <a:noFill/>
                    <a:ln w="9525">
                      <a:noFill/>
                      <a:miter lim="800000"/>
                      <a:headEnd/>
                      <a:tailEnd/>
                    </a:ln>
                  </pic:spPr>
                </pic:pic>
              </a:graphicData>
            </a:graphic>
          </wp:inline>
        </w:drawing>
      </w:r>
      <w:bookmarkEnd w:id="67"/>
    </w:p>
    <w:p w:rsidR="00297DF1" w:rsidRDefault="00297DF1" w:rsidP="00297DF1">
      <w:pPr>
        <w:pStyle w:val="Epgrafe"/>
        <w:jc w:val="center"/>
        <w:rPr>
          <w:ins w:id="68" w:author="Ivan Lopez" w:date="2016-03-01T23:45:00Z"/>
          <w:b w:val="0"/>
          <w:color w:val="auto"/>
          <w:lang w:val="es-PY"/>
        </w:rPr>
      </w:pPr>
      <w:bookmarkStart w:id="69" w:name="_Ref437853936"/>
      <w:r w:rsidRPr="0077789C">
        <w:rPr>
          <w:color w:val="auto"/>
          <w:lang w:val="es-PY"/>
        </w:rPr>
        <w:t xml:space="preserve">Fig. </w:t>
      </w:r>
      <w:r w:rsidR="00114331" w:rsidRPr="0077789C">
        <w:rPr>
          <w:color w:val="auto"/>
        </w:rPr>
        <w:fldChar w:fldCharType="begin"/>
      </w:r>
      <w:r w:rsidRPr="0077789C">
        <w:rPr>
          <w:color w:val="auto"/>
          <w:lang w:val="es-PY"/>
        </w:rPr>
        <w:instrText xml:space="preserve"> SEQ Fig. \* ARABIC </w:instrText>
      </w:r>
      <w:r w:rsidR="00114331" w:rsidRPr="0077789C">
        <w:rPr>
          <w:color w:val="auto"/>
        </w:rPr>
        <w:fldChar w:fldCharType="separate"/>
      </w:r>
      <w:r w:rsidR="003147FE">
        <w:rPr>
          <w:noProof/>
          <w:color w:val="auto"/>
          <w:lang w:val="es-PY"/>
        </w:rPr>
        <w:t>3</w:t>
      </w:r>
      <w:r w:rsidR="00114331" w:rsidRPr="0077789C">
        <w:rPr>
          <w:color w:val="auto"/>
        </w:rPr>
        <w:fldChar w:fldCharType="end"/>
      </w:r>
      <w:bookmarkEnd w:id="69"/>
      <w:r w:rsidRPr="0077789C">
        <w:rPr>
          <w:color w:val="auto"/>
          <w:lang w:val="es-PY"/>
        </w:rPr>
        <w:t xml:space="preserve">. </w:t>
      </w:r>
      <w:r>
        <w:rPr>
          <w:b w:val="0"/>
          <w:color w:val="auto"/>
          <w:lang w:val="es-PY"/>
        </w:rPr>
        <w:t>Proceso</w:t>
      </w:r>
      <w:r w:rsidRPr="0077789C">
        <w:rPr>
          <w:b w:val="0"/>
          <w:color w:val="auto"/>
          <w:lang w:val="es-PY"/>
        </w:rPr>
        <w:t xml:space="preserve"> de desarrollo para </w:t>
      </w:r>
      <w:r>
        <w:rPr>
          <w:b w:val="0"/>
          <w:color w:val="auto"/>
          <w:lang w:val="es-PY"/>
        </w:rPr>
        <w:t>generar interfaces enriquecidas con MoWebA4RIA</w:t>
      </w:r>
    </w:p>
    <w:p w:rsidR="00000000" w:rsidRDefault="00BA1850">
      <w:pPr>
        <w:rPr>
          <w:b/>
          <w:lang w:val="es-PY"/>
          <w:rPrChange w:id="70" w:author="Ivan Lopez" w:date="2016-03-01T23:45:00Z">
            <w:rPr>
              <w:b w:val="0"/>
              <w:color w:val="auto"/>
              <w:lang w:val="es-PY"/>
            </w:rPr>
          </w:rPrChange>
        </w:rPr>
        <w:pPrChange w:id="71" w:author="Ivan Lopez" w:date="2016-03-01T23:45:00Z">
          <w:pPr>
            <w:pStyle w:val="Epgrafe"/>
            <w:jc w:val="center"/>
          </w:pPr>
        </w:pPrChange>
      </w:pPr>
    </w:p>
    <w:p w:rsidR="00F6136F" w:rsidRDefault="00F6136F" w:rsidP="00F6136F">
      <w:pPr>
        <w:numPr>
          <w:ins w:id="72" w:author="Luca Cernuzzi" w:date="2016-03-01T19:09:00Z"/>
        </w:numPr>
        <w:rPr>
          <w:ins w:id="73" w:author="Luca Cernuzzi" w:date="2016-03-01T19:09:00Z"/>
          <w:lang w:val="es-PY"/>
        </w:rPr>
      </w:pPr>
      <w:ins w:id="74" w:author="Luca Cernuzzi" w:date="2016-03-01T19:09:00Z">
        <w:r w:rsidRPr="00320FDB">
          <w:rPr>
            <w:lang w:val="es-PY"/>
          </w:rPr>
          <w:t xml:space="preserve">Para los widgets Accordion, Tabs, </w:t>
        </w:r>
        <w:r w:rsidRPr="00F92A5F">
          <w:rPr>
            <w:lang w:val="es-PY"/>
          </w:rPr>
          <w:t xml:space="preserve">DatePicker, ToolTip y AutoSuggest se genera código HTML y Javascript correspondiente a la librería JQuery UI. </w:t>
        </w:r>
        <w:r>
          <w:rPr>
            <w:lang w:val="es-PY"/>
          </w:rPr>
          <w:t>Para los diversos tipos de validación local se genera código Javascript correspondiente al jQuery Val</w:t>
        </w:r>
        <w:r>
          <w:rPr>
            <w:lang w:val="es-PY"/>
          </w:rPr>
          <w:t>i</w:t>
        </w:r>
        <w:r>
          <w:rPr>
            <w:lang w:val="es-PY"/>
          </w:rPr>
          <w:t xml:space="preserve">dation plugin. Se </w:t>
        </w:r>
        <w:r w:rsidRPr="009F5555">
          <w:rPr>
            <w:lang w:val="es-PY"/>
          </w:rPr>
          <w:t>genera</w:t>
        </w:r>
        <w:r>
          <w:rPr>
            <w:lang w:val="es-PY"/>
          </w:rPr>
          <w:t xml:space="preserve"> también</w:t>
        </w:r>
        <w:r w:rsidRPr="009F5555">
          <w:rPr>
            <w:lang w:val="es-PY"/>
          </w:rPr>
          <w:t xml:space="preserve"> código CSS para estructurar cada uno de los el</w:t>
        </w:r>
        <w:r w:rsidRPr="009F5555">
          <w:rPr>
            <w:lang w:val="es-PY"/>
          </w:rPr>
          <w:t>e</w:t>
        </w:r>
        <w:r w:rsidRPr="009F5555">
          <w:rPr>
            <w:lang w:val="es-PY"/>
          </w:rPr>
          <w:t xml:space="preserve">mentos de interfaz (enriquecidos o no). </w:t>
        </w:r>
      </w:ins>
    </w:p>
    <w:p w:rsidR="00F6136F" w:rsidRDefault="00F6136F" w:rsidP="00F6136F">
      <w:pPr>
        <w:numPr>
          <w:ins w:id="75" w:author="Luca Cernuzzi" w:date="2016-03-01T19:09:00Z"/>
        </w:numPr>
        <w:rPr>
          <w:ins w:id="76" w:author="Luca Cernuzzi" w:date="2016-03-01T19:09:00Z"/>
          <w:lang w:val="es-PY"/>
        </w:rPr>
      </w:pPr>
      <w:ins w:id="77" w:author="Luca Cernuzzi" w:date="2016-03-01T19:09:00Z">
        <w:r w:rsidRPr="009F5555">
          <w:rPr>
            <w:lang w:val="es-PY"/>
          </w:rPr>
          <w:t>Finalmente</w:t>
        </w:r>
        <w:r>
          <w:rPr>
            <w:lang w:val="es-PY"/>
          </w:rPr>
          <w:t>,</w:t>
        </w:r>
        <w:r w:rsidRPr="009F5555">
          <w:rPr>
            <w:lang w:val="es-PY"/>
          </w:rPr>
          <w:t xml:space="preserve"> las librerías Javascript jQuery</w:t>
        </w:r>
        <w:r>
          <w:rPr>
            <w:lang w:val="es-PY"/>
          </w:rPr>
          <w:t xml:space="preserve"> </w:t>
        </w:r>
        <w:r w:rsidRPr="009F5555">
          <w:rPr>
            <w:lang w:val="es-PY"/>
          </w:rPr>
          <w:t>UI y jQuery Validation Plugin se inv</w:t>
        </w:r>
        <w:r w:rsidRPr="009F5555">
          <w:rPr>
            <w:lang w:val="es-PY"/>
          </w:rPr>
          <w:t>o</w:t>
        </w:r>
        <w:r w:rsidRPr="009F5555">
          <w:rPr>
            <w:lang w:val="es-PY"/>
          </w:rPr>
          <w:t xml:space="preserve">can desde el código fuente generado para </w:t>
        </w:r>
        <w:r>
          <w:rPr>
            <w:lang w:val="es-PY"/>
          </w:rPr>
          <w:t>desplegar y utilizar</w:t>
        </w:r>
        <w:r w:rsidRPr="009F5555">
          <w:rPr>
            <w:lang w:val="es-PY"/>
          </w:rPr>
          <w:t xml:space="preserve"> las funcionalidades enriquecidas de la aplicación </w:t>
        </w:r>
        <w:r>
          <w:rPr>
            <w:lang w:val="es-PY"/>
          </w:rPr>
          <w:t xml:space="preserve">en uso. </w:t>
        </w:r>
      </w:ins>
    </w:p>
    <w:p w:rsidR="00AE4340" w:rsidDel="00A97DEB" w:rsidRDefault="00F6136F" w:rsidP="00F6136F">
      <w:pPr>
        <w:numPr>
          <w:ins w:id="78" w:author="Unknown"/>
        </w:numPr>
        <w:rPr>
          <w:del w:id="79" w:author="Ivan Lopez" w:date="2016-03-01T23:42:00Z"/>
          <w:lang w:val="es-PY"/>
        </w:rPr>
      </w:pPr>
      <w:ins w:id="80" w:author="Luca Cernuzzi" w:date="2016-03-01T19:09:00Z">
        <w:del w:id="81" w:author="Ivan Lopez" w:date="2016-03-01T23:42:00Z">
          <w:r w:rsidDel="00A97DEB">
            <w:rPr>
              <w:lang w:val="es-PY"/>
            </w:rPr>
            <w:delText>L</w:delText>
          </w:r>
          <w:r w:rsidRPr="00D34552" w:rsidDel="00A97DEB">
            <w:rPr>
              <w:lang w:val="es-PY"/>
            </w:rPr>
            <w:delText xml:space="preserve">a </w:delText>
          </w:r>
          <w:commentRangeStart w:id="82"/>
          <w:r w:rsidR="00114331" w:rsidDel="00A97DEB">
            <w:fldChar w:fldCharType="begin"/>
          </w:r>
          <w:r w:rsidRPr="0056576E" w:rsidDel="00A97DEB">
            <w:rPr>
              <w:lang w:val="es-PY"/>
            </w:rPr>
            <w:delInstrText xml:space="preserve"> REF _Ref437857348 \h  \* MERGEFORMAT </w:delInstrText>
          </w:r>
        </w:del>
      </w:ins>
      <w:del w:id="83" w:author="Ivan Lopez" w:date="2016-03-01T23:42:00Z"/>
      <w:ins w:id="84" w:author="Luca Cernuzzi" w:date="2016-03-01T19:09:00Z">
        <w:del w:id="85" w:author="Ivan Lopez" w:date="2016-03-01T23:42:00Z">
          <w:r w:rsidR="00114331" w:rsidDel="00A97DEB">
            <w:fldChar w:fldCharType="separate"/>
          </w:r>
          <w:r w:rsidRPr="00F92A5F" w:rsidDel="00A97DEB">
            <w:rPr>
              <w:lang w:val="es-PY"/>
            </w:rPr>
            <w:delText xml:space="preserve">Fig. </w:delText>
          </w:r>
          <w:r w:rsidDel="00A97DEB">
            <w:rPr>
              <w:lang w:val="es-PY"/>
            </w:rPr>
            <w:delText>4</w:delText>
          </w:r>
          <w:r w:rsidR="00114331" w:rsidDel="00A97DEB">
            <w:fldChar w:fldCharType="end"/>
          </w:r>
          <w:commentRangeEnd w:id="82"/>
          <w:r w:rsidDel="00A97DEB">
            <w:rPr>
              <w:rStyle w:val="Refdecomentario"/>
              <w:lang w:val="es-ES" w:eastAsia="es-ES"/>
            </w:rPr>
            <w:commentReference w:id="82"/>
          </w:r>
          <w:r w:rsidRPr="00D34552" w:rsidDel="00A97DEB">
            <w:rPr>
              <w:lang w:val="es-PY"/>
            </w:rPr>
            <w:delText xml:space="preserve"> presenta un ejemplo </w:delText>
          </w:r>
          <w:r w:rsidRPr="00F92A5F" w:rsidDel="00A97DEB">
            <w:rPr>
              <w:lang w:val="es-PY"/>
            </w:rPr>
            <w:delText>de</w:delText>
          </w:r>
          <w:r w:rsidDel="00A97DEB">
            <w:rPr>
              <w:lang w:val="es-PY"/>
            </w:rPr>
            <w:delText xml:space="preserve"> una aplicación sencilla que permite dar de alta a una persona en un sistema. La fecha de nacimiento de la persona se debe presentar con un DatePicker. Se muestra una porción del PIM</w:delText>
          </w:r>
          <w:r w:rsidRPr="00F92A5F" w:rsidDel="00A97DEB">
            <w:rPr>
              <w:lang w:val="es-PY"/>
            </w:rPr>
            <w:delText xml:space="preserve"> </w:delText>
          </w:r>
          <w:r w:rsidDel="00A97DEB">
            <w:rPr>
              <w:lang w:val="es-PY"/>
            </w:rPr>
            <w:delText xml:space="preserve">de capa de presentación en el que se ven los atributos del DatePicker en el modelo. Se presentan también las porciones de las plantillas de transformación, definidas para Acceleo, que están relacionadas a la transformación de un hDatePicker. Finalmente, se muestran el código generado y la interfaz resultante correspondiente. </w:delText>
          </w:r>
        </w:del>
      </w:ins>
    </w:p>
    <w:p w:rsidR="00B10F3A" w:rsidDel="00A97DEB" w:rsidRDefault="00BA1850" w:rsidP="00F92A5F">
      <w:pPr>
        <w:pStyle w:val="image"/>
        <w:keepNext/>
        <w:rPr>
          <w:del w:id="86" w:author="Ivan Lopez" w:date="2016-03-01T23:42:00Z"/>
        </w:rPr>
      </w:pPr>
      <w:del w:id="87" w:author="Ivan Lopez" w:date="2016-03-01T23:42:00Z">
        <w:r>
          <w:rPr>
            <w:noProof/>
            <w:lang w:val="es-PY" w:eastAsia="es-PY"/>
            <w:rPrChange w:id="88">
              <w:rPr>
                <w:noProof/>
                <w:sz w:val="16"/>
                <w:szCs w:val="16"/>
                <w:lang w:val="es-PY" w:eastAsia="es-PY"/>
              </w:rPr>
            </w:rPrChange>
          </w:rPr>
          <w:drawing>
            <wp:inline distT="0" distB="0" distL="0" distR="0">
              <wp:extent cx="4673600" cy="2577945"/>
              <wp:effectExtent l="19050" t="0" r="0" b="0"/>
              <wp:docPr id="6" name="Imagen 6" descr="C:\Users\lopezi\Capitulos\Capitulos\Capitulos\reglas de tranform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pezi\Capitulos\Capitulos\Capitulos\reglas de tranformacion.png"/>
                      <pic:cNvPicPr>
                        <a:picLocks noChangeAspect="1" noChangeArrowheads="1"/>
                      </pic:cNvPicPr>
                    </pic:nvPicPr>
                    <pic:blipFill>
                      <a:blip r:embed="rId12" cstate="print"/>
                      <a:stretch>
                        <a:fillRect/>
                      </a:stretch>
                    </pic:blipFill>
                    <pic:spPr bwMode="auto">
                      <a:xfrm>
                        <a:off x="0" y="0"/>
                        <a:ext cx="4674953" cy="2578691"/>
                      </a:xfrm>
                      <a:prstGeom prst="rect">
                        <a:avLst/>
                      </a:prstGeom>
                      <a:noFill/>
                      <a:ln>
                        <a:noFill/>
                      </a:ln>
                    </pic:spPr>
                  </pic:pic>
                </a:graphicData>
              </a:graphic>
            </wp:inline>
          </w:drawing>
        </w:r>
      </w:del>
    </w:p>
    <w:p w:rsidR="00814A78" w:rsidRPr="00F92A5F" w:rsidDel="00A97DEB" w:rsidRDefault="00B10F3A" w:rsidP="00F92A5F">
      <w:pPr>
        <w:pStyle w:val="Epgrafe"/>
        <w:ind w:firstLine="0"/>
        <w:rPr>
          <w:del w:id="89" w:author="Ivan Lopez" w:date="2016-03-01T23:42:00Z"/>
          <w:b w:val="0"/>
          <w:color w:val="auto"/>
          <w:lang w:val="es-PY"/>
        </w:rPr>
      </w:pPr>
      <w:bookmarkStart w:id="90" w:name="_Ref437857348"/>
      <w:commentRangeStart w:id="91"/>
      <w:del w:id="92" w:author="Ivan Lopez" w:date="2016-03-01T23:42:00Z">
        <w:r w:rsidRPr="00F92A5F" w:rsidDel="00A97DEB">
          <w:rPr>
            <w:color w:val="auto"/>
            <w:lang w:val="es-PY"/>
          </w:rPr>
          <w:delText xml:space="preserve">Fig. </w:delText>
        </w:r>
        <w:r w:rsidR="00114331" w:rsidRPr="00F92A5F" w:rsidDel="00A97DEB">
          <w:rPr>
            <w:b w:val="0"/>
            <w:bCs w:val="0"/>
          </w:rPr>
          <w:fldChar w:fldCharType="begin"/>
        </w:r>
        <w:r w:rsidRPr="00F92A5F" w:rsidDel="00A97DEB">
          <w:rPr>
            <w:color w:val="auto"/>
            <w:lang w:val="es-PY"/>
          </w:rPr>
          <w:delInstrText xml:space="preserve"> SEQ Fig. \* ARABIC </w:delInstrText>
        </w:r>
        <w:r w:rsidR="00114331" w:rsidRPr="00F92A5F" w:rsidDel="00A97DEB">
          <w:rPr>
            <w:b w:val="0"/>
            <w:bCs w:val="0"/>
          </w:rPr>
          <w:fldChar w:fldCharType="separate"/>
        </w:r>
        <w:r w:rsidR="00890A23" w:rsidDel="00A97DEB">
          <w:rPr>
            <w:noProof/>
            <w:color w:val="auto"/>
            <w:lang w:val="es-PY"/>
          </w:rPr>
          <w:delText>4</w:delText>
        </w:r>
        <w:r w:rsidR="00114331" w:rsidRPr="00F92A5F" w:rsidDel="00A97DEB">
          <w:rPr>
            <w:b w:val="0"/>
            <w:bCs w:val="0"/>
          </w:rPr>
          <w:fldChar w:fldCharType="end"/>
        </w:r>
        <w:bookmarkEnd w:id="90"/>
        <w:r w:rsidRPr="00F92A5F" w:rsidDel="00A97DEB">
          <w:rPr>
            <w:color w:val="auto"/>
            <w:lang w:val="es-PY"/>
          </w:rPr>
          <w:delText xml:space="preserve">. </w:delText>
        </w:r>
        <w:r w:rsidR="00D34552" w:rsidRPr="004A1DCC" w:rsidDel="00A97DEB">
          <w:rPr>
            <w:b w:val="0"/>
            <w:color w:val="auto"/>
            <w:lang w:val="es-PY"/>
          </w:rPr>
          <w:delText xml:space="preserve">Porción de </w:delText>
        </w:r>
        <w:r w:rsidRPr="004A1DCC" w:rsidDel="00A97DEB">
          <w:rPr>
            <w:b w:val="0"/>
            <w:color w:val="auto"/>
            <w:lang w:val="es-PY"/>
          </w:rPr>
          <w:delText>PIM</w:delText>
        </w:r>
        <w:r w:rsidR="00D34552" w:rsidRPr="004A1DCC" w:rsidDel="00A97DEB">
          <w:rPr>
            <w:b w:val="0"/>
            <w:color w:val="auto"/>
            <w:lang w:val="es-PY"/>
          </w:rPr>
          <w:delText xml:space="preserve"> de capa de presentación</w:delText>
        </w:r>
        <w:r w:rsidR="00D34552" w:rsidDel="00A97DEB">
          <w:rPr>
            <w:b w:val="0"/>
            <w:color w:val="auto"/>
            <w:lang w:val="es-PY"/>
          </w:rPr>
          <w:delText>,</w:delText>
        </w:r>
        <w:r w:rsidRPr="00F92A5F" w:rsidDel="00A97DEB">
          <w:rPr>
            <w:b w:val="0"/>
            <w:color w:val="auto"/>
            <w:lang w:val="es-PY"/>
          </w:rPr>
          <w:delText xml:space="preserve"> regla</w:delText>
        </w:r>
        <w:r w:rsidR="00D34552" w:rsidDel="00A97DEB">
          <w:rPr>
            <w:b w:val="0"/>
            <w:color w:val="auto"/>
            <w:lang w:val="es-PY"/>
          </w:rPr>
          <w:delText>s</w:delText>
        </w:r>
        <w:r w:rsidRPr="00F92A5F" w:rsidDel="00A97DEB">
          <w:rPr>
            <w:b w:val="0"/>
            <w:color w:val="auto"/>
            <w:lang w:val="es-PY"/>
          </w:rPr>
          <w:delText xml:space="preserve"> de transformación</w:delText>
        </w:r>
        <w:r w:rsidR="00724609" w:rsidDel="00A97DEB">
          <w:rPr>
            <w:b w:val="0"/>
            <w:color w:val="auto"/>
            <w:lang w:val="es-PY"/>
          </w:rPr>
          <w:delText xml:space="preserve"> y código fuente gen</w:delText>
        </w:r>
        <w:r w:rsidR="00724609" w:rsidDel="00A97DEB">
          <w:rPr>
            <w:b w:val="0"/>
            <w:color w:val="auto"/>
            <w:lang w:val="es-PY"/>
          </w:rPr>
          <w:delText>e</w:delText>
        </w:r>
        <w:r w:rsidR="00724609" w:rsidDel="00A97DEB">
          <w:rPr>
            <w:b w:val="0"/>
            <w:color w:val="auto"/>
            <w:lang w:val="es-PY"/>
          </w:rPr>
          <w:delText>rado,</w:delText>
        </w:r>
        <w:r w:rsidRPr="00F92A5F" w:rsidDel="00A97DEB">
          <w:rPr>
            <w:b w:val="0"/>
            <w:color w:val="auto"/>
            <w:lang w:val="es-PY"/>
          </w:rPr>
          <w:delText xml:space="preserve"> </w:delText>
        </w:r>
        <w:r w:rsidR="00D34552" w:rsidDel="00A97DEB">
          <w:rPr>
            <w:b w:val="0"/>
            <w:color w:val="auto"/>
            <w:lang w:val="es-PY"/>
          </w:rPr>
          <w:delText>relaciona</w:delText>
        </w:r>
        <w:r w:rsidR="00724609" w:rsidDel="00A97DEB">
          <w:rPr>
            <w:b w:val="0"/>
            <w:color w:val="auto"/>
            <w:lang w:val="es-PY"/>
          </w:rPr>
          <w:delText>do</w:delText>
        </w:r>
        <w:r w:rsidR="00D34552" w:rsidDel="00A97DEB">
          <w:rPr>
            <w:b w:val="0"/>
            <w:color w:val="auto"/>
            <w:lang w:val="es-PY"/>
          </w:rPr>
          <w:delText xml:space="preserve">s a un </w:delText>
        </w:r>
        <w:r w:rsidRPr="00F92A5F" w:rsidDel="00A97DEB">
          <w:rPr>
            <w:b w:val="0"/>
            <w:color w:val="auto"/>
            <w:lang w:val="es-PY"/>
          </w:rPr>
          <w:delText>DatePicker</w:delText>
        </w:r>
        <w:commentRangeEnd w:id="91"/>
        <w:r w:rsidR="0056576E" w:rsidDel="00A97DEB">
          <w:rPr>
            <w:rStyle w:val="Refdecomentario"/>
            <w:b w:val="0"/>
            <w:bCs w:val="0"/>
            <w:color w:val="auto"/>
            <w:lang w:val="es-ES" w:eastAsia="es-ES"/>
          </w:rPr>
          <w:commentReference w:id="91"/>
        </w:r>
      </w:del>
    </w:p>
    <w:p w:rsidR="00776FA9" w:rsidRPr="00F92A5F" w:rsidRDefault="00664102" w:rsidP="0085609E">
      <w:pPr>
        <w:pStyle w:val="heading1"/>
        <w:rPr>
          <w:lang w:val="es-PY"/>
        </w:rPr>
      </w:pPr>
      <w:r w:rsidRPr="00F92A5F">
        <w:rPr>
          <w:lang w:val="es-PY"/>
        </w:rPr>
        <w:t>Ilustración de la P</w:t>
      </w:r>
      <w:r w:rsidR="00776FA9" w:rsidRPr="00F92A5F">
        <w:rPr>
          <w:lang w:val="es-PY"/>
        </w:rPr>
        <w:t>ropuesta</w:t>
      </w:r>
    </w:p>
    <w:p w:rsidR="00586CCC" w:rsidRDefault="00776FA9" w:rsidP="008750B0">
      <w:pPr>
        <w:pStyle w:val="p1a"/>
        <w:rPr>
          <w:lang w:val="es-PY"/>
        </w:rPr>
      </w:pPr>
      <w:r w:rsidRPr="009F5555">
        <w:rPr>
          <w:lang w:val="es-PY"/>
        </w:rPr>
        <w:t xml:space="preserve">Con la intensión de ilustrar de una manera práctica </w:t>
      </w:r>
      <w:r w:rsidR="00453C89">
        <w:rPr>
          <w:lang w:val="es-PY"/>
        </w:rPr>
        <w:t xml:space="preserve">las nuevas capacidades ofrecidas por MoWebA4RIA, y a la vez, de realizar ciertas comparaciones entre </w:t>
      </w:r>
      <w:proofErr w:type="spellStart"/>
      <w:r w:rsidR="00453C89">
        <w:rPr>
          <w:lang w:val="es-PY"/>
        </w:rPr>
        <w:t>MoWebA</w:t>
      </w:r>
      <w:proofErr w:type="spellEnd"/>
      <w:r w:rsidR="00453C89">
        <w:rPr>
          <w:lang w:val="es-PY"/>
        </w:rPr>
        <w:t xml:space="preserve"> y MoWebA4RIA,</w:t>
      </w:r>
      <w:r w:rsidR="00C72B43">
        <w:rPr>
          <w:lang w:val="es-PY"/>
        </w:rPr>
        <w:t xml:space="preserve"> </w:t>
      </w:r>
      <w:r w:rsidR="00114331" w:rsidRPr="00114331">
        <w:rPr>
          <w:lang w:val="es-PY"/>
          <w:rPrChange w:id="93" w:author="Ivan Lopez" w:date="2016-03-01T23:42:00Z">
            <w:rPr>
              <w:sz w:val="16"/>
              <w:szCs w:val="16"/>
              <w:highlight w:val="green"/>
              <w:lang w:val="es-PY"/>
            </w:rPr>
          </w:rPrChange>
        </w:rPr>
        <w:t>que sirvan como validación preliminar,</w:t>
      </w:r>
      <w:r w:rsidR="00453C89">
        <w:rPr>
          <w:lang w:val="es-PY"/>
        </w:rPr>
        <w:t xml:space="preserve"> </w:t>
      </w:r>
      <w:ins w:id="94" w:author="Ivan Lopez" w:date="2016-03-01T23:50:00Z">
        <w:r w:rsidR="00C52BEE">
          <w:rPr>
            <w:lang w:val="es-PY"/>
          </w:rPr>
          <w:t xml:space="preserve">los autores </w:t>
        </w:r>
      </w:ins>
      <w:del w:id="95" w:author="Ivan Lopez" w:date="2016-03-01T23:50:00Z">
        <w:r w:rsidR="00453C89" w:rsidDel="00C52BEE">
          <w:rPr>
            <w:lang w:val="es-PY"/>
          </w:rPr>
          <w:delText xml:space="preserve">se </w:delText>
        </w:r>
      </w:del>
      <w:r w:rsidR="00453C89">
        <w:rPr>
          <w:lang w:val="es-PY"/>
        </w:rPr>
        <w:t>ha</w:t>
      </w:r>
      <w:ins w:id="96" w:author="Ivan Lopez" w:date="2016-03-01T23:50:00Z">
        <w:r w:rsidR="00C52BEE">
          <w:rPr>
            <w:lang w:val="es-PY"/>
          </w:rPr>
          <w:t>n</w:t>
        </w:r>
      </w:ins>
      <w:r w:rsidR="00453C89">
        <w:rPr>
          <w:lang w:val="es-PY"/>
        </w:rPr>
        <w:t xml:space="preserve"> implement</w:t>
      </w:r>
      <w:r w:rsidR="00453C89">
        <w:rPr>
          <w:lang w:val="es-PY"/>
        </w:rPr>
        <w:t>a</w:t>
      </w:r>
      <w:r w:rsidR="00453C89">
        <w:rPr>
          <w:lang w:val="es-PY"/>
        </w:rPr>
        <w:t xml:space="preserve">do, con ambos enfoques, un </w:t>
      </w:r>
      <w:r w:rsidR="00586CCC">
        <w:rPr>
          <w:lang w:val="es-PY"/>
        </w:rPr>
        <w:t>sistema de administración de personas (</w:t>
      </w:r>
      <w:proofErr w:type="spellStart"/>
      <w:r w:rsidR="00586CCC">
        <w:rPr>
          <w:lang w:val="es-PY"/>
        </w:rPr>
        <w:t>Person</w:t>
      </w:r>
      <w:proofErr w:type="spellEnd"/>
      <w:r w:rsidR="00586CCC">
        <w:rPr>
          <w:lang w:val="es-PY"/>
        </w:rPr>
        <w:t xml:space="preserve"> Man</w:t>
      </w:r>
      <w:r w:rsidR="00586CCC">
        <w:rPr>
          <w:lang w:val="es-PY"/>
        </w:rPr>
        <w:t>a</w:t>
      </w:r>
      <w:r w:rsidR="00586CCC">
        <w:rPr>
          <w:lang w:val="es-PY"/>
        </w:rPr>
        <w:t>ger). Los requisitos del Person Manager,</w:t>
      </w:r>
      <w:r w:rsidR="002537C5">
        <w:rPr>
          <w:lang w:val="es-PY"/>
        </w:rPr>
        <w:t xml:space="preserve"> se refieren</w:t>
      </w:r>
      <w:r w:rsidR="00586CCC">
        <w:rPr>
          <w:lang w:val="es-PY"/>
        </w:rPr>
        <w:t xml:space="preserve"> básicamente</w:t>
      </w:r>
      <w:r w:rsidR="002537C5">
        <w:rPr>
          <w:lang w:val="es-PY"/>
        </w:rPr>
        <w:t xml:space="preserve"> a</w:t>
      </w:r>
      <w:r w:rsidR="00586CCC">
        <w:rPr>
          <w:lang w:val="es-PY"/>
        </w:rPr>
        <w:t xml:space="preserve"> poder </w:t>
      </w:r>
      <w:r w:rsidR="000630F5">
        <w:rPr>
          <w:lang w:val="es-PY"/>
        </w:rPr>
        <w:t>agregar</w:t>
      </w:r>
      <w:r w:rsidR="00586CCC">
        <w:rPr>
          <w:lang w:val="es-PY"/>
        </w:rPr>
        <w:t xml:space="preserve">, editar, eliminar y listar a las personas de un sistema. </w:t>
      </w:r>
    </w:p>
    <w:p w:rsidR="005D330F" w:rsidRDefault="00586CCC" w:rsidP="00126875">
      <w:pPr>
        <w:rPr>
          <w:lang w:val="es-PY"/>
        </w:rPr>
      </w:pPr>
      <w:r>
        <w:rPr>
          <w:lang w:val="es-PY"/>
        </w:rPr>
        <w:t>Se han definido cinco preguntas de investigación (PI) para guiar el análisis de las comparaciones entre la implementación del Person Manager con MoWebA y la i</w:t>
      </w:r>
      <w:r>
        <w:rPr>
          <w:lang w:val="es-PY"/>
        </w:rPr>
        <w:t>m</w:t>
      </w:r>
      <w:r>
        <w:rPr>
          <w:lang w:val="es-PY"/>
        </w:rPr>
        <w:t xml:space="preserve">plementación con MoWebA4RIA. </w:t>
      </w:r>
      <w:r w:rsidR="000728B4">
        <w:rPr>
          <w:lang w:val="es-PY"/>
        </w:rPr>
        <w:t xml:space="preserve">A continuación se presentan las cinco preguntas de investigación junto con los datos que se han recabado para contestarlas y los análisis realizados a partir de dichos datos. </w:t>
      </w:r>
    </w:p>
    <w:p w:rsidR="00704C73" w:rsidRPr="00126875" w:rsidRDefault="00453C89" w:rsidP="00126875">
      <w:pPr>
        <w:pStyle w:val="bulletitem"/>
        <w:spacing w:before="0"/>
        <w:rPr>
          <w:b/>
          <w:lang w:val="es-PY"/>
        </w:rPr>
      </w:pPr>
      <w:r w:rsidRPr="00126875">
        <w:rPr>
          <w:b/>
          <w:lang w:val="es-PY"/>
        </w:rPr>
        <w:t xml:space="preserve">PI1: </w:t>
      </w:r>
      <w:r w:rsidRPr="00DF1197">
        <w:rPr>
          <w:lang w:val="es-PY"/>
        </w:rPr>
        <w:t>¿Consume una mayor cantidad de tiempo modelar la aplicación aplicando MoWebA</w:t>
      </w:r>
      <w:r w:rsidR="00586CCC" w:rsidRPr="00DF1197">
        <w:rPr>
          <w:lang w:val="es-PY"/>
        </w:rPr>
        <w:t>4RIA</w:t>
      </w:r>
      <w:r w:rsidRPr="00DF1197">
        <w:rPr>
          <w:lang w:val="es-PY"/>
        </w:rPr>
        <w:t xml:space="preserve"> que MoWebA?</w:t>
      </w:r>
    </w:p>
    <w:p w:rsidR="005D330F" w:rsidRPr="005D330F" w:rsidRDefault="005D330F" w:rsidP="00126875">
      <w:pPr>
        <w:pStyle w:val="bulletitem"/>
        <w:numPr>
          <w:ilvl w:val="0"/>
          <w:numId w:val="0"/>
        </w:numPr>
        <w:ind w:left="227"/>
        <w:rPr>
          <w:b/>
          <w:lang w:val="es-PY"/>
        </w:rPr>
      </w:pPr>
      <w:r>
        <w:rPr>
          <w:lang w:val="es-PY"/>
        </w:rPr>
        <w:lastRenderedPageBreak/>
        <w:t>La</w:t>
      </w:r>
      <w:r w:rsidRPr="005D330F">
        <w:rPr>
          <w:lang w:val="es-PY"/>
        </w:rPr>
        <w:t xml:space="preserve"> </w:t>
      </w:r>
      <w:fldSimple w:instr=" REF _Ref437889786 \h  \* MERGEFORMAT ">
        <w:ins w:id="97" w:author="Ivan Lopez" w:date="2016-03-01T23:51:00Z">
          <w:r w:rsidR="00114331" w:rsidRPr="00114331">
            <w:rPr>
              <w:bCs/>
              <w:sz w:val="18"/>
              <w:szCs w:val="18"/>
              <w:lang w:val="es-PY"/>
              <w:rPrChange w:id="98" w:author="Ivan Lopez" w:date="2016-03-01T23:51:00Z">
                <w:rPr>
                  <w:b/>
                  <w:bCs/>
                  <w:sz w:val="18"/>
                  <w:szCs w:val="18"/>
                  <w:lang w:val="es-PY"/>
                </w:rPr>
              </w:rPrChange>
            </w:rPr>
            <w:t>Tabla 2</w:t>
          </w:r>
        </w:ins>
        <w:del w:id="99" w:author="Ivan Lopez" w:date="2016-03-01T23:50:00Z">
          <w:r w:rsidR="00890A23" w:rsidRPr="00890A23" w:rsidDel="003F3505">
            <w:rPr>
              <w:bCs/>
              <w:sz w:val="18"/>
              <w:szCs w:val="18"/>
              <w:lang w:val="es-PY"/>
            </w:rPr>
            <w:delText>Tabla 2</w:delText>
          </w:r>
        </w:del>
      </w:fldSimple>
      <w:r w:rsidRPr="005D330F">
        <w:rPr>
          <w:lang w:val="es-PY"/>
        </w:rPr>
        <w:t xml:space="preserve"> presenta el tiempo, en minutos, que se ha tardado para modelar la apl</w:t>
      </w:r>
      <w:r w:rsidRPr="005D330F">
        <w:rPr>
          <w:lang w:val="es-PY"/>
        </w:rPr>
        <w:t>i</w:t>
      </w:r>
      <w:r w:rsidRPr="005D330F">
        <w:rPr>
          <w:lang w:val="es-PY"/>
        </w:rPr>
        <w:t xml:space="preserve">cación del PersonManager con MoWebA y con MoWebA4RIA. </w:t>
      </w:r>
      <w:r w:rsidR="006828F3">
        <w:rPr>
          <w:lang w:val="es-PY"/>
        </w:rPr>
        <w:t>Con</w:t>
      </w:r>
      <w:r w:rsidR="006828F3" w:rsidRPr="006828F3">
        <w:rPr>
          <w:lang w:val="es-PY"/>
        </w:rPr>
        <w:t xml:space="preserve"> MoW</w:t>
      </w:r>
      <w:r w:rsidR="006828F3" w:rsidRPr="006828F3">
        <w:rPr>
          <w:lang w:val="es-PY"/>
        </w:rPr>
        <w:t>e</w:t>
      </w:r>
      <w:r w:rsidR="006828F3">
        <w:rPr>
          <w:lang w:val="es-PY"/>
        </w:rPr>
        <w:t>bA4</w:t>
      </w:r>
      <w:r w:rsidR="006828F3" w:rsidRPr="006828F3">
        <w:rPr>
          <w:lang w:val="es-PY"/>
        </w:rPr>
        <w:t xml:space="preserve">RIA </w:t>
      </w:r>
      <w:r w:rsidR="006828F3">
        <w:rPr>
          <w:lang w:val="es-PY"/>
        </w:rPr>
        <w:t xml:space="preserve">se </w:t>
      </w:r>
      <w:r w:rsidR="006828F3" w:rsidRPr="006828F3">
        <w:rPr>
          <w:lang w:val="es-PY"/>
        </w:rPr>
        <w:t xml:space="preserve">tardó 8 minutos más en el proceso de modelado que </w:t>
      </w:r>
      <w:r w:rsidR="006828F3">
        <w:rPr>
          <w:lang w:val="es-PY"/>
        </w:rPr>
        <w:t xml:space="preserve">con </w:t>
      </w:r>
      <w:r w:rsidR="006828F3" w:rsidRPr="006828F3">
        <w:rPr>
          <w:lang w:val="es-PY"/>
        </w:rPr>
        <w:t>MoWebA. E</w:t>
      </w:r>
      <w:r w:rsidR="006828F3" w:rsidRPr="006828F3">
        <w:rPr>
          <w:lang w:val="es-PY"/>
        </w:rPr>
        <w:t>s</w:t>
      </w:r>
      <w:r w:rsidR="006828F3" w:rsidRPr="006828F3">
        <w:rPr>
          <w:lang w:val="es-PY"/>
        </w:rPr>
        <w:t>to se debe principalmente a que con MoWebA</w:t>
      </w:r>
      <w:r w:rsidR="006828F3">
        <w:rPr>
          <w:lang w:val="es-PY"/>
        </w:rPr>
        <w:t>4RIA</w:t>
      </w:r>
      <w:r w:rsidR="006828F3" w:rsidRPr="006828F3">
        <w:rPr>
          <w:lang w:val="es-PY"/>
        </w:rPr>
        <w:t xml:space="preserve"> es necesario definir un mayor número de propiedades en cada uno de los elementos que forman parte de la exte</w:t>
      </w:r>
      <w:r w:rsidR="006828F3" w:rsidRPr="006828F3">
        <w:rPr>
          <w:lang w:val="es-PY"/>
        </w:rPr>
        <w:t>n</w:t>
      </w:r>
      <w:r w:rsidR="006828F3">
        <w:rPr>
          <w:lang w:val="es-PY"/>
        </w:rPr>
        <w:t>sión,</w:t>
      </w:r>
      <w:r w:rsidR="006828F3" w:rsidRPr="006828F3">
        <w:rPr>
          <w:lang w:val="es-PY"/>
        </w:rPr>
        <w:t xml:space="preserve"> a diferencia de MoWebA. </w:t>
      </w:r>
      <w:r w:rsidR="006828F3">
        <w:rPr>
          <w:lang w:val="es-PY"/>
        </w:rPr>
        <w:t>E</w:t>
      </w:r>
      <w:r w:rsidR="006828F3" w:rsidRPr="006828F3">
        <w:rPr>
          <w:lang w:val="es-PY"/>
        </w:rPr>
        <w:t xml:space="preserve">sto concuerda con la intuición en el sentido de que cuanto mayor es el nivel de detalle en el modelo, mayor tiempo de modelado se requiere. Sin embargo, </w:t>
      </w:r>
      <w:r w:rsidR="006828F3">
        <w:rPr>
          <w:lang w:val="es-PY"/>
        </w:rPr>
        <w:t xml:space="preserve">se puede considerar que </w:t>
      </w:r>
      <w:r w:rsidR="006828F3" w:rsidRPr="006828F3">
        <w:rPr>
          <w:lang w:val="es-PY"/>
        </w:rPr>
        <w:t>este hecho no constituye una l</w:t>
      </w:r>
      <w:r w:rsidR="006828F3" w:rsidRPr="006828F3">
        <w:rPr>
          <w:lang w:val="es-PY"/>
        </w:rPr>
        <w:t>i</w:t>
      </w:r>
      <w:r w:rsidR="006828F3" w:rsidRPr="006828F3">
        <w:rPr>
          <w:lang w:val="es-PY"/>
        </w:rPr>
        <w:t>mitante demasiado grave, teniendo en cuenta que ese tiempo extra de modelado permite a la interfaz de la aplicación Person Manager enriquecerse notablemente.</w:t>
      </w:r>
    </w:p>
    <w:p w:rsidR="005D330F" w:rsidRPr="005D330F" w:rsidRDefault="005D330F" w:rsidP="005D330F">
      <w:pPr>
        <w:keepNext/>
        <w:spacing w:line="240" w:lineRule="auto"/>
        <w:ind w:firstLine="0"/>
        <w:jc w:val="left"/>
        <w:rPr>
          <w:b/>
          <w:bCs/>
          <w:sz w:val="18"/>
          <w:szCs w:val="18"/>
          <w:lang w:val="es-PY"/>
        </w:rPr>
      </w:pPr>
      <w:bookmarkStart w:id="100" w:name="_Ref437889786"/>
      <w:r w:rsidRPr="005D330F">
        <w:rPr>
          <w:b/>
          <w:bCs/>
          <w:sz w:val="18"/>
          <w:szCs w:val="18"/>
          <w:lang w:val="es-PY"/>
        </w:rPr>
        <w:t xml:space="preserve">Tabla </w:t>
      </w:r>
      <w:r w:rsidR="00114331" w:rsidRPr="005D330F">
        <w:rPr>
          <w:b/>
          <w:bCs/>
          <w:sz w:val="18"/>
          <w:szCs w:val="18"/>
        </w:rPr>
        <w:fldChar w:fldCharType="begin"/>
      </w:r>
      <w:r w:rsidRPr="005D330F">
        <w:rPr>
          <w:b/>
          <w:bCs/>
          <w:sz w:val="18"/>
          <w:szCs w:val="18"/>
          <w:lang w:val="es-PY"/>
        </w:rPr>
        <w:instrText xml:space="preserve"> SEQ Tabla \* ARABIC </w:instrText>
      </w:r>
      <w:r w:rsidR="00114331" w:rsidRPr="005D330F">
        <w:rPr>
          <w:b/>
          <w:bCs/>
          <w:sz w:val="18"/>
          <w:szCs w:val="18"/>
        </w:rPr>
        <w:fldChar w:fldCharType="separate"/>
      </w:r>
      <w:r w:rsidR="003147FE">
        <w:rPr>
          <w:b/>
          <w:bCs/>
          <w:noProof/>
          <w:sz w:val="18"/>
          <w:szCs w:val="18"/>
          <w:lang w:val="es-PY"/>
        </w:rPr>
        <w:t>2</w:t>
      </w:r>
      <w:r w:rsidR="00114331" w:rsidRPr="005D330F">
        <w:rPr>
          <w:b/>
          <w:bCs/>
          <w:sz w:val="18"/>
          <w:szCs w:val="18"/>
        </w:rPr>
        <w:fldChar w:fldCharType="end"/>
      </w:r>
      <w:bookmarkEnd w:id="100"/>
      <w:r w:rsidRPr="005D330F">
        <w:rPr>
          <w:b/>
          <w:bCs/>
          <w:sz w:val="18"/>
          <w:szCs w:val="18"/>
          <w:lang w:val="es-PY"/>
        </w:rPr>
        <w:t xml:space="preserve">. </w:t>
      </w:r>
      <w:r w:rsidRPr="005D330F">
        <w:rPr>
          <w:bCs/>
          <w:sz w:val="18"/>
          <w:szCs w:val="18"/>
          <w:lang w:val="es-PY"/>
        </w:rPr>
        <w:t>Tiempo de modelado y cantidad de generaciones de código hasta obtener la interfaz final al implementar el Person Manager con MoWebA y con MoWebA4RIA</w:t>
      </w:r>
    </w:p>
    <w:tbl>
      <w:tblPr>
        <w:tblStyle w:val="Tablaconcuadrcula"/>
        <w:tblW w:w="5000" w:type="pct"/>
        <w:tblLook w:val="04A0"/>
      </w:tblPr>
      <w:tblGrid>
        <w:gridCol w:w="1426"/>
        <w:gridCol w:w="1427"/>
        <w:gridCol w:w="1427"/>
        <w:gridCol w:w="1427"/>
        <w:gridCol w:w="1427"/>
      </w:tblGrid>
      <w:tr w:rsidR="005D330F" w:rsidRPr="00CF1124">
        <w:tc>
          <w:tcPr>
            <w:tcW w:w="999" w:type="pct"/>
            <w:vMerge w:val="restart"/>
          </w:tcPr>
          <w:p w:rsidR="005D330F" w:rsidRPr="005D330F" w:rsidRDefault="005D330F" w:rsidP="005D330F">
            <w:pPr>
              <w:ind w:firstLine="0"/>
              <w:jc w:val="left"/>
              <w:rPr>
                <w:sz w:val="16"/>
                <w:szCs w:val="16"/>
                <w:lang w:val="es-PY"/>
              </w:rPr>
            </w:pPr>
          </w:p>
        </w:tc>
        <w:tc>
          <w:tcPr>
            <w:tcW w:w="2000" w:type="pct"/>
            <w:gridSpan w:val="2"/>
          </w:tcPr>
          <w:p w:rsidR="005D330F" w:rsidRPr="005D330F" w:rsidRDefault="005D330F" w:rsidP="005D330F">
            <w:pPr>
              <w:ind w:firstLine="0"/>
              <w:jc w:val="center"/>
              <w:rPr>
                <w:b/>
                <w:sz w:val="16"/>
                <w:szCs w:val="16"/>
                <w:lang w:val="es-PY"/>
              </w:rPr>
            </w:pPr>
            <w:r w:rsidRPr="005D330F">
              <w:rPr>
                <w:b/>
                <w:sz w:val="16"/>
                <w:szCs w:val="16"/>
                <w:lang w:val="es-PY"/>
              </w:rPr>
              <w:t>Tiempo de modelado</w:t>
            </w:r>
          </w:p>
          <w:p w:rsidR="005D330F" w:rsidRPr="005D330F" w:rsidRDefault="005D330F" w:rsidP="005D330F">
            <w:pPr>
              <w:ind w:firstLine="0"/>
              <w:jc w:val="center"/>
              <w:rPr>
                <w:b/>
                <w:sz w:val="16"/>
                <w:szCs w:val="16"/>
                <w:lang w:val="es-PY"/>
              </w:rPr>
            </w:pPr>
            <w:r w:rsidRPr="005D330F">
              <w:rPr>
                <w:b/>
                <w:sz w:val="16"/>
                <w:szCs w:val="16"/>
                <w:lang w:val="es-PY"/>
              </w:rPr>
              <w:t>(minutos)</w:t>
            </w:r>
          </w:p>
        </w:tc>
        <w:tc>
          <w:tcPr>
            <w:tcW w:w="2000" w:type="pct"/>
            <w:gridSpan w:val="2"/>
          </w:tcPr>
          <w:p w:rsidR="005D330F" w:rsidRPr="005D330F" w:rsidRDefault="005D330F" w:rsidP="005D330F">
            <w:pPr>
              <w:ind w:firstLine="0"/>
              <w:jc w:val="center"/>
              <w:rPr>
                <w:b/>
                <w:sz w:val="16"/>
                <w:szCs w:val="16"/>
                <w:lang w:val="es-PY"/>
              </w:rPr>
            </w:pPr>
            <w:r w:rsidRPr="005D330F">
              <w:rPr>
                <w:b/>
                <w:sz w:val="16"/>
                <w:szCs w:val="16"/>
                <w:lang w:val="es-PY"/>
              </w:rPr>
              <w:t>Cantidad de generaciones de código hasta obtener la interfaz final</w:t>
            </w:r>
          </w:p>
        </w:tc>
      </w:tr>
      <w:tr w:rsidR="005D330F" w:rsidRPr="005D330F">
        <w:tc>
          <w:tcPr>
            <w:tcW w:w="999" w:type="pct"/>
            <w:vMerge/>
          </w:tcPr>
          <w:p w:rsidR="005D330F" w:rsidRPr="005D330F" w:rsidRDefault="005D330F" w:rsidP="005D330F">
            <w:pPr>
              <w:ind w:firstLine="0"/>
              <w:jc w:val="left"/>
              <w:rPr>
                <w:sz w:val="16"/>
                <w:szCs w:val="16"/>
                <w:lang w:val="es-PY"/>
              </w:rPr>
            </w:pPr>
          </w:p>
        </w:tc>
        <w:tc>
          <w:tcPr>
            <w:tcW w:w="1000" w:type="pct"/>
          </w:tcPr>
          <w:p w:rsidR="005D330F" w:rsidRPr="005D330F" w:rsidRDefault="005D330F" w:rsidP="005D330F">
            <w:pPr>
              <w:ind w:firstLine="0"/>
              <w:jc w:val="center"/>
              <w:rPr>
                <w:b/>
                <w:sz w:val="16"/>
                <w:szCs w:val="16"/>
                <w:lang w:val="es-PY"/>
              </w:rPr>
            </w:pPr>
            <w:r w:rsidRPr="005D330F">
              <w:rPr>
                <w:b/>
                <w:sz w:val="16"/>
                <w:szCs w:val="16"/>
                <w:lang w:val="es-PY"/>
              </w:rPr>
              <w:t>MoWebA</w:t>
            </w:r>
          </w:p>
        </w:tc>
        <w:tc>
          <w:tcPr>
            <w:tcW w:w="1000" w:type="pct"/>
          </w:tcPr>
          <w:p w:rsidR="005D330F" w:rsidRPr="005D330F" w:rsidRDefault="005D330F" w:rsidP="005D330F">
            <w:pPr>
              <w:ind w:firstLine="0"/>
              <w:jc w:val="center"/>
              <w:rPr>
                <w:b/>
                <w:sz w:val="16"/>
                <w:szCs w:val="16"/>
                <w:lang w:val="es-PY"/>
              </w:rPr>
            </w:pPr>
            <w:r w:rsidRPr="005D330F">
              <w:rPr>
                <w:b/>
                <w:sz w:val="16"/>
                <w:szCs w:val="16"/>
                <w:lang w:val="es-PY"/>
              </w:rPr>
              <w:t>MoWebA4RIA</w:t>
            </w:r>
          </w:p>
        </w:tc>
        <w:tc>
          <w:tcPr>
            <w:tcW w:w="1000" w:type="pct"/>
          </w:tcPr>
          <w:p w:rsidR="005D330F" w:rsidRPr="005D330F" w:rsidRDefault="005D330F" w:rsidP="005D330F">
            <w:pPr>
              <w:ind w:firstLine="0"/>
              <w:jc w:val="center"/>
              <w:rPr>
                <w:b/>
                <w:sz w:val="16"/>
                <w:szCs w:val="16"/>
                <w:lang w:val="es-PY"/>
              </w:rPr>
            </w:pPr>
            <w:r w:rsidRPr="005D330F">
              <w:rPr>
                <w:b/>
                <w:sz w:val="16"/>
                <w:szCs w:val="16"/>
                <w:lang w:val="es-PY"/>
              </w:rPr>
              <w:t>MoWebA</w:t>
            </w:r>
          </w:p>
        </w:tc>
        <w:tc>
          <w:tcPr>
            <w:tcW w:w="1000" w:type="pct"/>
          </w:tcPr>
          <w:p w:rsidR="005D330F" w:rsidRPr="005D330F" w:rsidRDefault="005D330F" w:rsidP="005D330F">
            <w:pPr>
              <w:ind w:firstLine="0"/>
              <w:jc w:val="center"/>
              <w:rPr>
                <w:b/>
                <w:sz w:val="16"/>
                <w:szCs w:val="16"/>
                <w:lang w:val="es-PY"/>
              </w:rPr>
            </w:pPr>
            <w:r w:rsidRPr="005D330F">
              <w:rPr>
                <w:b/>
                <w:sz w:val="16"/>
                <w:szCs w:val="16"/>
                <w:lang w:val="es-PY"/>
              </w:rPr>
              <w:t>MoWebA4RIA</w:t>
            </w:r>
          </w:p>
        </w:tc>
      </w:tr>
      <w:tr w:rsidR="005D330F" w:rsidRPr="005D330F">
        <w:tc>
          <w:tcPr>
            <w:tcW w:w="999" w:type="pct"/>
          </w:tcPr>
          <w:p w:rsidR="005D330F" w:rsidRPr="005D330F" w:rsidRDefault="005D330F" w:rsidP="005D330F">
            <w:pPr>
              <w:ind w:firstLine="0"/>
              <w:rPr>
                <w:sz w:val="16"/>
                <w:szCs w:val="16"/>
                <w:lang w:val="es-PY"/>
              </w:rPr>
            </w:pPr>
            <w:r w:rsidRPr="005D330F">
              <w:rPr>
                <w:sz w:val="16"/>
                <w:szCs w:val="16"/>
                <w:lang w:val="es-PY"/>
              </w:rPr>
              <w:t>Agregar persona</w:t>
            </w:r>
          </w:p>
        </w:tc>
        <w:tc>
          <w:tcPr>
            <w:tcW w:w="1000" w:type="pct"/>
          </w:tcPr>
          <w:p w:rsidR="005D330F" w:rsidRPr="005D330F" w:rsidRDefault="005D330F" w:rsidP="005D330F">
            <w:pPr>
              <w:ind w:firstLine="0"/>
              <w:jc w:val="center"/>
              <w:rPr>
                <w:sz w:val="16"/>
                <w:szCs w:val="16"/>
                <w:lang w:val="es-PY"/>
              </w:rPr>
            </w:pPr>
            <w:r w:rsidRPr="005D330F">
              <w:rPr>
                <w:sz w:val="16"/>
                <w:szCs w:val="16"/>
                <w:lang w:val="es-PY"/>
              </w:rPr>
              <w:t>50</w:t>
            </w:r>
          </w:p>
        </w:tc>
        <w:tc>
          <w:tcPr>
            <w:tcW w:w="1000" w:type="pct"/>
          </w:tcPr>
          <w:p w:rsidR="005D330F" w:rsidRPr="005D330F" w:rsidRDefault="005D330F" w:rsidP="005D330F">
            <w:pPr>
              <w:ind w:firstLine="0"/>
              <w:jc w:val="center"/>
              <w:rPr>
                <w:sz w:val="16"/>
                <w:szCs w:val="16"/>
                <w:lang w:val="es-PY"/>
              </w:rPr>
            </w:pPr>
            <w:r w:rsidRPr="005D330F">
              <w:rPr>
                <w:sz w:val="16"/>
                <w:szCs w:val="16"/>
                <w:lang w:val="es-PY"/>
              </w:rPr>
              <w:t>56</w:t>
            </w:r>
          </w:p>
        </w:tc>
        <w:tc>
          <w:tcPr>
            <w:tcW w:w="1000" w:type="pct"/>
          </w:tcPr>
          <w:p w:rsidR="005D330F" w:rsidRPr="005D330F" w:rsidRDefault="00BA72C1" w:rsidP="005D330F">
            <w:pPr>
              <w:ind w:firstLine="0"/>
              <w:jc w:val="center"/>
              <w:rPr>
                <w:sz w:val="16"/>
                <w:szCs w:val="16"/>
                <w:lang w:val="es-PY"/>
              </w:rPr>
            </w:pPr>
            <w:r>
              <w:rPr>
                <w:sz w:val="16"/>
                <w:szCs w:val="16"/>
                <w:lang w:val="es-PY"/>
              </w:rPr>
              <w:t>3</w:t>
            </w:r>
          </w:p>
        </w:tc>
        <w:tc>
          <w:tcPr>
            <w:tcW w:w="1000" w:type="pct"/>
          </w:tcPr>
          <w:p w:rsidR="005D330F" w:rsidRPr="005D330F" w:rsidRDefault="00BA72C1" w:rsidP="005D330F">
            <w:pPr>
              <w:ind w:firstLine="0"/>
              <w:jc w:val="center"/>
              <w:rPr>
                <w:sz w:val="16"/>
                <w:szCs w:val="16"/>
                <w:lang w:val="es-PY"/>
              </w:rPr>
            </w:pPr>
            <w:r>
              <w:rPr>
                <w:sz w:val="16"/>
                <w:szCs w:val="16"/>
                <w:lang w:val="es-PY"/>
              </w:rPr>
              <w:t>4</w:t>
            </w:r>
          </w:p>
        </w:tc>
      </w:tr>
      <w:tr w:rsidR="005D330F" w:rsidRPr="005D330F">
        <w:tc>
          <w:tcPr>
            <w:tcW w:w="999" w:type="pct"/>
          </w:tcPr>
          <w:p w:rsidR="005D330F" w:rsidRPr="005D330F" w:rsidRDefault="005D330F" w:rsidP="005D330F">
            <w:pPr>
              <w:ind w:firstLine="0"/>
              <w:rPr>
                <w:sz w:val="16"/>
                <w:szCs w:val="16"/>
                <w:lang w:val="es-PY"/>
              </w:rPr>
            </w:pPr>
            <w:r w:rsidRPr="005D330F">
              <w:rPr>
                <w:sz w:val="16"/>
                <w:szCs w:val="16"/>
                <w:lang w:val="es-PY"/>
              </w:rPr>
              <w:t>Listar persona</w:t>
            </w:r>
          </w:p>
        </w:tc>
        <w:tc>
          <w:tcPr>
            <w:tcW w:w="1000" w:type="pct"/>
          </w:tcPr>
          <w:p w:rsidR="005D330F" w:rsidRPr="005D330F" w:rsidRDefault="005D330F" w:rsidP="005D330F">
            <w:pPr>
              <w:ind w:firstLine="0"/>
              <w:jc w:val="center"/>
              <w:rPr>
                <w:sz w:val="16"/>
                <w:szCs w:val="16"/>
                <w:lang w:val="es-PY"/>
              </w:rPr>
            </w:pPr>
            <w:r w:rsidRPr="005D330F">
              <w:rPr>
                <w:sz w:val="16"/>
                <w:szCs w:val="16"/>
                <w:lang w:val="es-PY"/>
              </w:rPr>
              <w:t>27</w:t>
            </w:r>
          </w:p>
        </w:tc>
        <w:tc>
          <w:tcPr>
            <w:tcW w:w="1000" w:type="pct"/>
          </w:tcPr>
          <w:p w:rsidR="005D330F" w:rsidRPr="005D330F" w:rsidRDefault="005D330F" w:rsidP="005D330F">
            <w:pPr>
              <w:ind w:firstLine="0"/>
              <w:jc w:val="center"/>
              <w:rPr>
                <w:sz w:val="16"/>
                <w:szCs w:val="16"/>
                <w:lang w:val="es-PY"/>
              </w:rPr>
            </w:pPr>
            <w:r w:rsidRPr="005D330F">
              <w:rPr>
                <w:sz w:val="16"/>
                <w:szCs w:val="16"/>
                <w:lang w:val="es-PY"/>
              </w:rPr>
              <w:t>28</w:t>
            </w:r>
          </w:p>
        </w:tc>
        <w:tc>
          <w:tcPr>
            <w:tcW w:w="1000" w:type="pct"/>
          </w:tcPr>
          <w:p w:rsidR="005D330F" w:rsidRPr="005D330F" w:rsidRDefault="00BA72C1" w:rsidP="005D330F">
            <w:pPr>
              <w:ind w:firstLine="0"/>
              <w:jc w:val="center"/>
              <w:rPr>
                <w:sz w:val="16"/>
                <w:szCs w:val="16"/>
                <w:lang w:val="es-PY"/>
              </w:rPr>
            </w:pPr>
            <w:r>
              <w:rPr>
                <w:sz w:val="16"/>
                <w:szCs w:val="16"/>
                <w:lang w:val="es-PY"/>
              </w:rPr>
              <w:t>1</w:t>
            </w:r>
          </w:p>
        </w:tc>
        <w:tc>
          <w:tcPr>
            <w:tcW w:w="1000" w:type="pct"/>
          </w:tcPr>
          <w:p w:rsidR="005D330F" w:rsidRPr="005D330F" w:rsidRDefault="00BA72C1" w:rsidP="005D330F">
            <w:pPr>
              <w:ind w:firstLine="0"/>
              <w:jc w:val="center"/>
              <w:rPr>
                <w:sz w:val="16"/>
                <w:szCs w:val="16"/>
                <w:lang w:val="es-PY"/>
              </w:rPr>
            </w:pPr>
            <w:r>
              <w:rPr>
                <w:sz w:val="16"/>
                <w:szCs w:val="16"/>
                <w:lang w:val="es-PY"/>
              </w:rPr>
              <w:t>1</w:t>
            </w:r>
          </w:p>
        </w:tc>
      </w:tr>
      <w:tr w:rsidR="005D330F" w:rsidRPr="005D330F">
        <w:tc>
          <w:tcPr>
            <w:tcW w:w="999" w:type="pct"/>
          </w:tcPr>
          <w:p w:rsidR="005D330F" w:rsidRPr="005D330F" w:rsidRDefault="00BF19AD" w:rsidP="005D330F">
            <w:pPr>
              <w:ind w:firstLine="0"/>
              <w:rPr>
                <w:sz w:val="16"/>
                <w:szCs w:val="16"/>
                <w:lang w:val="es-PY"/>
              </w:rPr>
            </w:pPr>
            <w:r>
              <w:rPr>
                <w:sz w:val="16"/>
                <w:szCs w:val="16"/>
                <w:lang w:val="es-PY"/>
              </w:rPr>
              <w:t>Eliminar</w:t>
            </w:r>
            <w:r w:rsidRPr="005D330F">
              <w:rPr>
                <w:sz w:val="16"/>
                <w:szCs w:val="16"/>
                <w:lang w:val="es-PY"/>
              </w:rPr>
              <w:t xml:space="preserve"> </w:t>
            </w:r>
            <w:r w:rsidR="005D330F" w:rsidRPr="005D330F">
              <w:rPr>
                <w:sz w:val="16"/>
                <w:szCs w:val="16"/>
                <w:lang w:val="es-PY"/>
              </w:rPr>
              <w:t>persona</w:t>
            </w:r>
          </w:p>
        </w:tc>
        <w:tc>
          <w:tcPr>
            <w:tcW w:w="1000" w:type="pct"/>
          </w:tcPr>
          <w:p w:rsidR="005D330F" w:rsidRPr="005D330F" w:rsidRDefault="005D330F" w:rsidP="005D330F">
            <w:pPr>
              <w:ind w:firstLine="0"/>
              <w:jc w:val="center"/>
              <w:rPr>
                <w:sz w:val="16"/>
                <w:szCs w:val="16"/>
                <w:lang w:val="es-PY"/>
              </w:rPr>
            </w:pPr>
            <w:r w:rsidRPr="005D330F">
              <w:rPr>
                <w:sz w:val="16"/>
                <w:szCs w:val="16"/>
                <w:lang w:val="es-PY"/>
              </w:rPr>
              <w:t>29</w:t>
            </w:r>
          </w:p>
        </w:tc>
        <w:tc>
          <w:tcPr>
            <w:tcW w:w="1000" w:type="pct"/>
          </w:tcPr>
          <w:p w:rsidR="005D330F" w:rsidRPr="005D330F" w:rsidRDefault="005D330F" w:rsidP="005D330F">
            <w:pPr>
              <w:ind w:firstLine="0"/>
              <w:jc w:val="center"/>
              <w:rPr>
                <w:sz w:val="16"/>
                <w:szCs w:val="16"/>
                <w:lang w:val="es-PY"/>
              </w:rPr>
            </w:pPr>
            <w:r w:rsidRPr="005D330F">
              <w:rPr>
                <w:sz w:val="16"/>
                <w:szCs w:val="16"/>
                <w:lang w:val="es-PY"/>
              </w:rPr>
              <w:t>30</w:t>
            </w:r>
          </w:p>
        </w:tc>
        <w:tc>
          <w:tcPr>
            <w:tcW w:w="1000" w:type="pct"/>
          </w:tcPr>
          <w:p w:rsidR="005D330F" w:rsidRPr="005D330F" w:rsidRDefault="00BA72C1" w:rsidP="005D330F">
            <w:pPr>
              <w:ind w:firstLine="0"/>
              <w:jc w:val="center"/>
              <w:rPr>
                <w:sz w:val="16"/>
                <w:szCs w:val="16"/>
                <w:lang w:val="es-PY"/>
              </w:rPr>
            </w:pPr>
            <w:r>
              <w:rPr>
                <w:sz w:val="16"/>
                <w:szCs w:val="16"/>
                <w:lang w:val="es-PY"/>
              </w:rPr>
              <w:t>2</w:t>
            </w:r>
          </w:p>
        </w:tc>
        <w:tc>
          <w:tcPr>
            <w:tcW w:w="1000" w:type="pct"/>
          </w:tcPr>
          <w:p w:rsidR="005D330F" w:rsidRPr="005D330F" w:rsidRDefault="00BA72C1" w:rsidP="005D330F">
            <w:pPr>
              <w:ind w:firstLine="0"/>
              <w:jc w:val="center"/>
              <w:rPr>
                <w:sz w:val="16"/>
                <w:szCs w:val="16"/>
                <w:lang w:val="es-PY"/>
              </w:rPr>
            </w:pPr>
            <w:r>
              <w:rPr>
                <w:sz w:val="16"/>
                <w:szCs w:val="16"/>
                <w:lang w:val="es-PY"/>
              </w:rPr>
              <w:t>3</w:t>
            </w:r>
          </w:p>
        </w:tc>
      </w:tr>
      <w:tr w:rsidR="005D330F" w:rsidRPr="005D330F">
        <w:tc>
          <w:tcPr>
            <w:tcW w:w="999" w:type="pct"/>
          </w:tcPr>
          <w:p w:rsidR="005D330F" w:rsidRPr="005D330F" w:rsidRDefault="005D330F" w:rsidP="005D330F">
            <w:pPr>
              <w:ind w:firstLine="0"/>
              <w:rPr>
                <w:sz w:val="16"/>
                <w:szCs w:val="16"/>
                <w:lang w:val="es-PY"/>
              </w:rPr>
            </w:pPr>
            <w:r w:rsidRPr="005D330F">
              <w:rPr>
                <w:sz w:val="16"/>
                <w:szCs w:val="16"/>
                <w:lang w:val="es-PY"/>
              </w:rPr>
              <w:t>Totales</w:t>
            </w:r>
          </w:p>
        </w:tc>
        <w:tc>
          <w:tcPr>
            <w:tcW w:w="1000" w:type="pct"/>
          </w:tcPr>
          <w:p w:rsidR="005D330F" w:rsidRPr="005D330F" w:rsidRDefault="005D330F" w:rsidP="005D330F">
            <w:pPr>
              <w:ind w:firstLine="0"/>
              <w:jc w:val="center"/>
              <w:rPr>
                <w:sz w:val="16"/>
                <w:szCs w:val="16"/>
                <w:lang w:val="es-PY"/>
              </w:rPr>
            </w:pPr>
            <w:r w:rsidRPr="005D330F">
              <w:rPr>
                <w:sz w:val="16"/>
                <w:szCs w:val="16"/>
                <w:lang w:val="es-PY"/>
              </w:rPr>
              <w:t>106</w:t>
            </w:r>
          </w:p>
        </w:tc>
        <w:tc>
          <w:tcPr>
            <w:tcW w:w="1000" w:type="pct"/>
          </w:tcPr>
          <w:p w:rsidR="005D330F" w:rsidRPr="005D330F" w:rsidRDefault="005D330F" w:rsidP="005D330F">
            <w:pPr>
              <w:ind w:firstLine="0"/>
              <w:jc w:val="center"/>
              <w:rPr>
                <w:sz w:val="16"/>
                <w:szCs w:val="16"/>
                <w:lang w:val="es-PY"/>
              </w:rPr>
            </w:pPr>
            <w:r w:rsidRPr="005D330F">
              <w:rPr>
                <w:sz w:val="16"/>
                <w:szCs w:val="16"/>
                <w:lang w:val="es-PY"/>
              </w:rPr>
              <w:t>114</w:t>
            </w:r>
          </w:p>
        </w:tc>
        <w:tc>
          <w:tcPr>
            <w:tcW w:w="1000" w:type="pct"/>
          </w:tcPr>
          <w:p w:rsidR="005D330F" w:rsidRPr="005D330F" w:rsidRDefault="00BA72C1" w:rsidP="005D330F">
            <w:pPr>
              <w:ind w:firstLine="0"/>
              <w:jc w:val="center"/>
              <w:rPr>
                <w:sz w:val="16"/>
                <w:szCs w:val="16"/>
                <w:lang w:val="es-PY"/>
              </w:rPr>
            </w:pPr>
            <w:r>
              <w:rPr>
                <w:sz w:val="16"/>
                <w:szCs w:val="16"/>
                <w:lang w:val="es-PY"/>
              </w:rPr>
              <w:t>6</w:t>
            </w:r>
          </w:p>
        </w:tc>
        <w:tc>
          <w:tcPr>
            <w:tcW w:w="1000" w:type="pct"/>
          </w:tcPr>
          <w:p w:rsidR="005D330F" w:rsidRPr="005D330F" w:rsidRDefault="00BA72C1" w:rsidP="005D330F">
            <w:pPr>
              <w:ind w:firstLine="0"/>
              <w:jc w:val="center"/>
              <w:rPr>
                <w:sz w:val="16"/>
                <w:szCs w:val="16"/>
                <w:lang w:val="es-PY"/>
              </w:rPr>
            </w:pPr>
            <w:r>
              <w:rPr>
                <w:sz w:val="16"/>
                <w:szCs w:val="16"/>
                <w:lang w:val="es-PY"/>
              </w:rPr>
              <w:t>8</w:t>
            </w:r>
          </w:p>
        </w:tc>
      </w:tr>
    </w:tbl>
    <w:p w:rsidR="005D330F" w:rsidRPr="00126875" w:rsidRDefault="005D330F" w:rsidP="00126875">
      <w:pPr>
        <w:pStyle w:val="bulletitem"/>
        <w:numPr>
          <w:ilvl w:val="0"/>
          <w:numId w:val="0"/>
        </w:numPr>
        <w:spacing w:before="0"/>
        <w:rPr>
          <w:lang w:val="es-PY"/>
        </w:rPr>
      </w:pPr>
    </w:p>
    <w:p w:rsidR="00F31E22" w:rsidRPr="00126875" w:rsidRDefault="00F31E22" w:rsidP="00126875">
      <w:pPr>
        <w:pStyle w:val="bulletitem"/>
        <w:spacing w:before="0"/>
        <w:rPr>
          <w:b/>
          <w:lang w:val="es-PY"/>
        </w:rPr>
      </w:pPr>
      <w:r w:rsidRPr="00F31E22">
        <w:rPr>
          <w:b/>
          <w:lang w:val="es-PY"/>
        </w:rPr>
        <w:t>PI2:</w:t>
      </w:r>
      <w:r w:rsidRPr="00F31E22">
        <w:rPr>
          <w:lang w:val="es-PY"/>
        </w:rPr>
        <w:t xml:space="preserve"> ¿Para cuál de los enfoques es necesaria una mayor cantidad de generaciones de código para obtener la interfaz de usuario final?</w:t>
      </w:r>
    </w:p>
    <w:p w:rsidR="005D6CF3" w:rsidRPr="00126875" w:rsidRDefault="004D6EAC" w:rsidP="00126875">
      <w:pPr>
        <w:pStyle w:val="bulletitem"/>
        <w:numPr>
          <w:ilvl w:val="0"/>
          <w:numId w:val="0"/>
        </w:numPr>
        <w:spacing w:before="0"/>
        <w:ind w:left="227"/>
        <w:rPr>
          <w:lang w:val="es-PY"/>
        </w:rPr>
      </w:pPr>
      <w:r>
        <w:rPr>
          <w:lang w:val="es-PY"/>
        </w:rPr>
        <w:t>La</w:t>
      </w:r>
      <w:r w:rsidRPr="005D330F">
        <w:rPr>
          <w:lang w:val="es-PY"/>
        </w:rPr>
        <w:t xml:space="preserve"> </w:t>
      </w:r>
      <w:fldSimple w:instr=" REF _Ref437889786 \h  \* MERGEFORMAT ">
        <w:ins w:id="101" w:author="Ivan Lopez" w:date="2016-03-01T23:51:00Z">
          <w:r w:rsidR="00114331" w:rsidRPr="00114331">
            <w:rPr>
              <w:bCs/>
              <w:sz w:val="18"/>
              <w:szCs w:val="18"/>
              <w:lang w:val="es-PY"/>
              <w:rPrChange w:id="102" w:author="Ivan Lopez" w:date="2016-03-01T23:51:00Z">
                <w:rPr>
                  <w:b/>
                  <w:bCs/>
                  <w:sz w:val="18"/>
                  <w:szCs w:val="18"/>
                  <w:lang w:val="es-PY"/>
                </w:rPr>
              </w:rPrChange>
            </w:rPr>
            <w:t>Tabla 2</w:t>
          </w:r>
        </w:ins>
        <w:del w:id="103" w:author="Ivan Lopez" w:date="2016-03-01T23:50:00Z">
          <w:r w:rsidR="00890A23" w:rsidRPr="00890A23" w:rsidDel="003F3505">
            <w:rPr>
              <w:bCs/>
              <w:sz w:val="18"/>
              <w:szCs w:val="18"/>
              <w:lang w:val="es-PY"/>
            </w:rPr>
            <w:delText>Tabla 2</w:delText>
          </w:r>
        </w:del>
      </w:fldSimple>
      <w:r w:rsidRPr="005D330F">
        <w:rPr>
          <w:lang w:val="es-PY"/>
        </w:rPr>
        <w:t xml:space="preserve"> presenta </w:t>
      </w:r>
      <w:r w:rsidR="00ED4309">
        <w:rPr>
          <w:lang w:val="es-PY"/>
        </w:rPr>
        <w:t>la cantidad de generaciones de código que se han realizado ha</w:t>
      </w:r>
      <w:r w:rsidR="00ED4309">
        <w:rPr>
          <w:lang w:val="es-PY"/>
        </w:rPr>
        <w:t>s</w:t>
      </w:r>
      <w:r w:rsidR="00ED4309">
        <w:rPr>
          <w:lang w:val="es-PY"/>
        </w:rPr>
        <w:t xml:space="preserve">ta obtener la interfaz final del </w:t>
      </w:r>
      <w:r w:rsidRPr="005D330F">
        <w:rPr>
          <w:lang w:val="es-PY"/>
        </w:rPr>
        <w:t>PersonManager con MoWebA y con M</w:t>
      </w:r>
      <w:r w:rsidRPr="005D330F">
        <w:rPr>
          <w:lang w:val="es-PY"/>
        </w:rPr>
        <w:t>o</w:t>
      </w:r>
      <w:r w:rsidRPr="005D330F">
        <w:rPr>
          <w:lang w:val="es-PY"/>
        </w:rPr>
        <w:t>WebA4RIA</w:t>
      </w:r>
      <w:r w:rsidR="00ED4309">
        <w:rPr>
          <w:lang w:val="es-PY"/>
        </w:rPr>
        <w:t xml:space="preserve">. </w:t>
      </w:r>
      <w:r w:rsidR="006978AE" w:rsidRPr="00126875">
        <w:rPr>
          <w:lang w:val="es-PY"/>
        </w:rPr>
        <w:t>Una vez que los modelos de la aplicación se encontraban listos, el s</w:t>
      </w:r>
      <w:r w:rsidR="006978AE" w:rsidRPr="00126875">
        <w:rPr>
          <w:lang w:val="es-PY"/>
        </w:rPr>
        <w:t>i</w:t>
      </w:r>
      <w:r w:rsidR="006978AE" w:rsidRPr="00126875">
        <w:rPr>
          <w:lang w:val="es-PY"/>
        </w:rPr>
        <w:t>guiente paso era generar código fuente a partir de ellos. Cuando a alguno de los modelos le fa</w:t>
      </w:r>
      <w:r w:rsidR="006978AE" w:rsidRPr="00126875">
        <w:rPr>
          <w:lang w:val="es-PY"/>
        </w:rPr>
        <w:t>l</w:t>
      </w:r>
      <w:r w:rsidR="006978AE" w:rsidRPr="00126875">
        <w:rPr>
          <w:lang w:val="es-PY"/>
        </w:rPr>
        <w:t>taba definir alguna propiedad para alguno de sus elementos, entonces el código fuente generado en primera instancia, no reflejaba el resultado esperado. En estos casos, iterativamente se volvían a hacer cambios al modelo y luego se g</w:t>
      </w:r>
      <w:r w:rsidR="006978AE" w:rsidRPr="00126875">
        <w:rPr>
          <w:lang w:val="es-PY"/>
        </w:rPr>
        <w:t>e</w:t>
      </w:r>
      <w:r w:rsidR="006978AE" w:rsidRPr="00126875">
        <w:rPr>
          <w:lang w:val="es-PY"/>
        </w:rPr>
        <w:t>neraba de vuelta la aplicación. Un leve incremento en el número de generaciones para el e</w:t>
      </w:r>
      <w:r w:rsidR="006978AE" w:rsidRPr="00126875">
        <w:rPr>
          <w:lang w:val="es-PY"/>
        </w:rPr>
        <w:t>n</w:t>
      </w:r>
      <w:r w:rsidR="006978AE" w:rsidRPr="00126875">
        <w:rPr>
          <w:lang w:val="es-PY"/>
        </w:rPr>
        <w:t>foque MoWebA</w:t>
      </w:r>
      <w:r w:rsidR="00BA72C1">
        <w:rPr>
          <w:lang w:val="es-PY"/>
        </w:rPr>
        <w:t>4</w:t>
      </w:r>
      <w:r w:rsidR="006978AE" w:rsidRPr="00126875">
        <w:rPr>
          <w:lang w:val="es-PY"/>
        </w:rPr>
        <w:t>RIA se pudo apreciar a partir de los datos recabados, con respecto a MoWebA. Debido a que los requerimientos RIA requieren un mayor nivel de d</w:t>
      </w:r>
      <w:r w:rsidR="006978AE" w:rsidRPr="00126875">
        <w:rPr>
          <w:lang w:val="es-PY"/>
        </w:rPr>
        <w:t>e</w:t>
      </w:r>
      <w:r w:rsidR="006978AE" w:rsidRPr="00126875">
        <w:rPr>
          <w:lang w:val="es-PY"/>
        </w:rPr>
        <w:t>talle en los modelos de MoWebA</w:t>
      </w:r>
      <w:r w:rsidR="00BA72C1">
        <w:rPr>
          <w:lang w:val="es-PY"/>
        </w:rPr>
        <w:t>4</w:t>
      </w:r>
      <w:r w:rsidR="00BA72C1" w:rsidRPr="00245370">
        <w:rPr>
          <w:lang w:val="es-PY"/>
        </w:rPr>
        <w:t>RIA</w:t>
      </w:r>
      <w:r w:rsidR="00BA72C1">
        <w:rPr>
          <w:lang w:val="es-PY"/>
        </w:rPr>
        <w:t>,</w:t>
      </w:r>
      <w:r w:rsidR="006978AE" w:rsidRPr="00126875">
        <w:rPr>
          <w:lang w:val="es-PY"/>
        </w:rPr>
        <w:t xml:space="preserve"> existe una mayor posibil</w:t>
      </w:r>
      <w:r w:rsidR="006978AE" w:rsidRPr="00126875">
        <w:rPr>
          <w:lang w:val="es-PY"/>
        </w:rPr>
        <w:t>i</w:t>
      </w:r>
      <w:r w:rsidR="006978AE" w:rsidRPr="00126875">
        <w:rPr>
          <w:lang w:val="es-PY"/>
        </w:rPr>
        <w:t xml:space="preserve">dad de cometer errores </w:t>
      </w:r>
      <w:r w:rsidR="00BA72C1">
        <w:rPr>
          <w:lang w:val="es-PY"/>
        </w:rPr>
        <w:t xml:space="preserve">u omisiones </w:t>
      </w:r>
      <w:r w:rsidR="006978AE" w:rsidRPr="00126875">
        <w:rPr>
          <w:lang w:val="es-PY"/>
        </w:rPr>
        <w:t>y</w:t>
      </w:r>
      <w:r w:rsidR="00BA72C1">
        <w:rPr>
          <w:lang w:val="es-PY"/>
        </w:rPr>
        <w:t>,</w:t>
      </w:r>
      <w:r w:rsidR="006978AE" w:rsidRPr="00126875">
        <w:rPr>
          <w:lang w:val="es-PY"/>
        </w:rPr>
        <w:t xml:space="preserve"> por ende</w:t>
      </w:r>
      <w:r w:rsidR="00BA72C1">
        <w:rPr>
          <w:lang w:val="es-PY"/>
        </w:rPr>
        <w:t>,</w:t>
      </w:r>
      <w:r w:rsidR="006978AE" w:rsidRPr="00126875">
        <w:rPr>
          <w:lang w:val="es-PY"/>
        </w:rPr>
        <w:t xml:space="preserve"> será necesaria una mayor cantidad de generaciones de código para ir depurando la aplicación</w:t>
      </w:r>
      <w:r w:rsidR="00BA72C1">
        <w:rPr>
          <w:lang w:val="es-PY"/>
        </w:rPr>
        <w:t xml:space="preserve">. </w:t>
      </w:r>
    </w:p>
    <w:p w:rsidR="00F31E22" w:rsidRPr="00126875" w:rsidRDefault="00F31E22" w:rsidP="00126875">
      <w:pPr>
        <w:pStyle w:val="bulletitem"/>
        <w:spacing w:before="0"/>
        <w:rPr>
          <w:b/>
          <w:lang w:val="es-PY"/>
        </w:rPr>
      </w:pPr>
      <w:r w:rsidRPr="00F31E22">
        <w:rPr>
          <w:b/>
          <w:lang w:val="es-PY"/>
        </w:rPr>
        <w:t>PI3:</w:t>
      </w:r>
      <w:r w:rsidRPr="00F31E22">
        <w:rPr>
          <w:lang w:val="es-PY"/>
        </w:rPr>
        <w:t xml:space="preserve"> Desde el punto de vista de las presentaciones enriquecidas, ¿qué ventajas aportan las características RIA presentes en la aplicación implementada con M</w:t>
      </w:r>
      <w:r w:rsidRPr="00F31E22">
        <w:rPr>
          <w:lang w:val="es-PY"/>
        </w:rPr>
        <w:t>o</w:t>
      </w:r>
      <w:r w:rsidRPr="00F31E22">
        <w:rPr>
          <w:lang w:val="es-PY"/>
        </w:rPr>
        <w:t>WebA4RIA con respecto a MoWebA?</w:t>
      </w:r>
    </w:p>
    <w:p w:rsidR="00C241A2" w:rsidRPr="003C653B" w:rsidRDefault="00EB0403" w:rsidP="00126875">
      <w:pPr>
        <w:pStyle w:val="bulletitem"/>
        <w:numPr>
          <w:ilvl w:val="0"/>
          <w:numId w:val="0"/>
        </w:numPr>
        <w:spacing w:before="0"/>
        <w:ind w:left="227"/>
        <w:rPr>
          <w:lang w:val="es-PY"/>
        </w:rPr>
      </w:pPr>
      <w:r w:rsidRPr="00126875">
        <w:rPr>
          <w:lang w:val="es-PY"/>
        </w:rPr>
        <w:t>El enfoque MoWebA</w:t>
      </w:r>
      <w:r>
        <w:rPr>
          <w:lang w:val="es-PY"/>
        </w:rPr>
        <w:t>4</w:t>
      </w:r>
      <w:r w:rsidRPr="00126875">
        <w:rPr>
          <w:lang w:val="es-PY"/>
        </w:rPr>
        <w:t>RIA ofrece numerosas ventajas con respecto a las present</w:t>
      </w:r>
      <w:r w:rsidRPr="00126875">
        <w:rPr>
          <w:lang w:val="es-PY"/>
        </w:rPr>
        <w:t>a</w:t>
      </w:r>
      <w:r w:rsidRPr="00126875">
        <w:rPr>
          <w:lang w:val="es-PY"/>
        </w:rPr>
        <w:t>ciones enriquecidas, evitando recargas innecesarias de las páginas p</w:t>
      </w:r>
      <w:r w:rsidRPr="00245370">
        <w:rPr>
          <w:lang w:val="es-PY"/>
        </w:rPr>
        <w:t>or medio del widget Accordi</w:t>
      </w:r>
      <w:r>
        <w:rPr>
          <w:lang w:val="es-PY"/>
        </w:rPr>
        <w:t>o</w:t>
      </w:r>
      <w:r w:rsidRPr="00126875">
        <w:rPr>
          <w:lang w:val="es-PY"/>
        </w:rPr>
        <w:t>n y presentando</w:t>
      </w:r>
      <w:r w:rsidR="002537C5">
        <w:rPr>
          <w:lang w:val="es-PY"/>
        </w:rPr>
        <w:t xml:space="preserve"> widgets interactivos como los </w:t>
      </w:r>
      <w:r w:rsidRPr="00126875">
        <w:rPr>
          <w:lang w:val="es-PY"/>
        </w:rPr>
        <w:t>hDatePi</w:t>
      </w:r>
      <w:r w:rsidR="002537C5">
        <w:rPr>
          <w:lang w:val="es-PY"/>
        </w:rPr>
        <w:t>cker, Aut</w:t>
      </w:r>
      <w:r w:rsidR="002537C5">
        <w:rPr>
          <w:lang w:val="es-PY"/>
        </w:rPr>
        <w:t>o</w:t>
      </w:r>
      <w:r w:rsidR="002537C5">
        <w:rPr>
          <w:lang w:val="es-PY"/>
        </w:rPr>
        <w:t xml:space="preserve">Suggest y </w:t>
      </w:r>
      <w:r w:rsidRPr="00126875">
        <w:rPr>
          <w:lang w:val="es-PY"/>
        </w:rPr>
        <w:t>ToolTip. El enfoque MoWebA no contempla tales elementos enriquec</w:t>
      </w:r>
      <w:r w:rsidRPr="00126875">
        <w:rPr>
          <w:lang w:val="es-PY"/>
        </w:rPr>
        <w:t>i</w:t>
      </w:r>
      <w:r w:rsidRPr="00126875">
        <w:rPr>
          <w:lang w:val="es-PY"/>
        </w:rPr>
        <w:t>dos y navegar por cada una de sus páginas implica recargar comple</w:t>
      </w:r>
      <w:r w:rsidRPr="00245370">
        <w:rPr>
          <w:lang w:val="es-PY"/>
        </w:rPr>
        <w:t>tamente cada una de ellas</w:t>
      </w:r>
      <w:r>
        <w:rPr>
          <w:lang w:val="es-PY"/>
        </w:rPr>
        <w:t xml:space="preserve">. </w:t>
      </w:r>
      <w:r w:rsidRPr="00126875">
        <w:rPr>
          <w:lang w:val="es-PY"/>
        </w:rPr>
        <w:t>En la</w:t>
      </w:r>
      <w:r>
        <w:rPr>
          <w:lang w:val="es-PY"/>
        </w:rPr>
        <w:t xml:space="preserve"> </w:t>
      </w:r>
      <w:r w:rsidR="00114331">
        <w:rPr>
          <w:lang w:val="es-PY"/>
        </w:rPr>
        <w:fldChar w:fldCharType="begin"/>
      </w:r>
      <w:r w:rsidR="00DD109A">
        <w:rPr>
          <w:lang w:val="es-PY"/>
        </w:rPr>
        <w:instrText xml:space="preserve"> REF _Ref437877772 \h </w:instrText>
      </w:r>
      <w:r w:rsidR="00114331">
        <w:rPr>
          <w:lang w:val="es-PY"/>
        </w:rPr>
      </w:r>
      <w:r w:rsidR="00114331">
        <w:rPr>
          <w:lang w:val="es-PY"/>
        </w:rPr>
        <w:fldChar w:fldCharType="separate"/>
      </w:r>
      <w:ins w:id="104" w:author="Ivan Lopez" w:date="2016-03-01T23:51:00Z">
        <w:r w:rsidR="003147FE" w:rsidRPr="00126875">
          <w:rPr>
            <w:lang w:val="es-PY"/>
          </w:rPr>
          <w:t xml:space="preserve">Fig. </w:t>
        </w:r>
        <w:r w:rsidR="003147FE">
          <w:rPr>
            <w:noProof/>
            <w:lang w:val="es-PY"/>
          </w:rPr>
          <w:t>4</w:t>
        </w:r>
      </w:ins>
      <w:del w:id="105" w:author="Ivan Lopez" w:date="2016-03-01T23:50:00Z">
        <w:r w:rsidR="00890A23" w:rsidRPr="00126875" w:rsidDel="003F3505">
          <w:rPr>
            <w:lang w:val="es-PY"/>
          </w:rPr>
          <w:delText xml:space="preserve">Fig. </w:delText>
        </w:r>
        <w:r w:rsidR="00890A23" w:rsidDel="003F3505">
          <w:rPr>
            <w:noProof/>
            <w:lang w:val="es-PY"/>
          </w:rPr>
          <w:delText>5</w:delText>
        </w:r>
      </w:del>
      <w:r w:rsidR="00114331">
        <w:rPr>
          <w:lang w:val="es-PY"/>
        </w:rPr>
        <w:fldChar w:fldCharType="end"/>
      </w:r>
      <w:r w:rsidRPr="00126875">
        <w:rPr>
          <w:lang w:val="es-PY"/>
        </w:rPr>
        <w:t xml:space="preserve"> se pueden apreciar los elementos enriquecidos pr</w:t>
      </w:r>
      <w:r w:rsidRPr="00126875">
        <w:rPr>
          <w:lang w:val="es-PY"/>
        </w:rPr>
        <w:t>e</w:t>
      </w:r>
      <w:r w:rsidRPr="00126875">
        <w:rPr>
          <w:lang w:val="es-PY"/>
        </w:rPr>
        <w:t xml:space="preserve">sentes </w:t>
      </w:r>
      <w:r w:rsidRPr="00126875">
        <w:rPr>
          <w:lang w:val="es-PY"/>
        </w:rPr>
        <w:lastRenderedPageBreak/>
        <w:t xml:space="preserve">en </w:t>
      </w:r>
      <w:r w:rsidR="00DD109A">
        <w:rPr>
          <w:lang w:val="es-PY"/>
        </w:rPr>
        <w:t xml:space="preserve">la versión de </w:t>
      </w:r>
      <w:r w:rsidRPr="00126875">
        <w:rPr>
          <w:lang w:val="es-PY"/>
        </w:rPr>
        <w:t>MoWebA</w:t>
      </w:r>
      <w:r w:rsidR="00DD109A">
        <w:rPr>
          <w:lang w:val="es-PY"/>
        </w:rPr>
        <w:t>4</w:t>
      </w:r>
      <w:r w:rsidRPr="00126875">
        <w:rPr>
          <w:lang w:val="es-PY"/>
        </w:rPr>
        <w:t>RIA</w:t>
      </w:r>
      <w:r w:rsidR="00DD109A">
        <w:rPr>
          <w:lang w:val="es-PY"/>
        </w:rPr>
        <w:t>,</w:t>
      </w:r>
      <w:r w:rsidR="00DD109A" w:rsidRPr="00245370">
        <w:rPr>
          <w:lang w:val="es-PY"/>
        </w:rPr>
        <w:t xml:space="preserve"> en contrapartida a MoWebA</w:t>
      </w:r>
      <w:r w:rsidR="00DD109A">
        <w:rPr>
          <w:lang w:val="es-PY"/>
        </w:rPr>
        <w:t xml:space="preserve">, </w:t>
      </w:r>
      <w:r w:rsidRPr="00126875">
        <w:rPr>
          <w:lang w:val="es-PY"/>
        </w:rPr>
        <w:t>para el Person M</w:t>
      </w:r>
      <w:r w:rsidRPr="00126875">
        <w:rPr>
          <w:lang w:val="es-PY"/>
        </w:rPr>
        <w:t>a</w:t>
      </w:r>
      <w:r w:rsidRPr="00126875">
        <w:rPr>
          <w:lang w:val="es-PY"/>
        </w:rPr>
        <w:t>nager.</w:t>
      </w:r>
    </w:p>
    <w:p w:rsidR="00EB0403" w:rsidRDefault="00EB0403" w:rsidP="00126875">
      <w:pPr>
        <w:pStyle w:val="image"/>
        <w:keepNext/>
      </w:pPr>
      <w:r>
        <w:rPr>
          <w:noProof/>
          <w:lang w:val="es-PY" w:eastAsia="es-PY"/>
        </w:rPr>
        <w:drawing>
          <wp:inline distT="0" distB="0" distL="0" distR="0">
            <wp:extent cx="4532243" cy="332364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azal\Capitulos\Presentación final\Widgets.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4548138" cy="3335301"/>
                    </a:xfrm>
                    <a:prstGeom prst="rect">
                      <a:avLst/>
                    </a:prstGeom>
                    <a:noFill/>
                    <a:ln w="9525">
                      <a:noFill/>
                      <a:miter lim="800000"/>
                      <a:headEnd/>
                      <a:tailEnd/>
                    </a:ln>
                  </pic:spPr>
                </pic:pic>
              </a:graphicData>
            </a:graphic>
          </wp:inline>
        </w:drawing>
      </w:r>
    </w:p>
    <w:p w:rsidR="00EB0403" w:rsidRPr="00126875" w:rsidRDefault="00EB0403" w:rsidP="00126875">
      <w:pPr>
        <w:pStyle w:val="Epgrafe"/>
        <w:ind w:firstLine="0"/>
        <w:rPr>
          <w:b w:val="0"/>
          <w:color w:val="auto"/>
          <w:lang w:val="es-PY"/>
        </w:rPr>
      </w:pPr>
      <w:bookmarkStart w:id="106" w:name="_Ref437877772"/>
      <w:r w:rsidRPr="00126875">
        <w:rPr>
          <w:color w:val="auto"/>
          <w:lang w:val="es-PY"/>
        </w:rPr>
        <w:t xml:space="preserve">Fig. </w:t>
      </w:r>
      <w:r w:rsidR="00114331" w:rsidRPr="00126875">
        <w:rPr>
          <w:color w:val="auto"/>
        </w:rPr>
        <w:fldChar w:fldCharType="begin"/>
      </w:r>
      <w:r w:rsidRPr="00126875">
        <w:rPr>
          <w:color w:val="auto"/>
          <w:lang w:val="es-PY"/>
        </w:rPr>
        <w:instrText xml:space="preserve"> SEQ Fig. \* ARABIC </w:instrText>
      </w:r>
      <w:r w:rsidR="00114331" w:rsidRPr="00126875">
        <w:rPr>
          <w:color w:val="auto"/>
        </w:rPr>
        <w:fldChar w:fldCharType="separate"/>
      </w:r>
      <w:ins w:id="107" w:author="Ivan Lopez" w:date="2016-03-01T23:51:00Z">
        <w:r w:rsidR="003147FE">
          <w:rPr>
            <w:noProof/>
            <w:color w:val="auto"/>
            <w:lang w:val="es-PY"/>
          </w:rPr>
          <w:t>4</w:t>
        </w:r>
      </w:ins>
      <w:del w:id="108" w:author="Ivan Lopez" w:date="2016-03-01T23:50:00Z">
        <w:r w:rsidR="00890A23" w:rsidDel="003F3505">
          <w:rPr>
            <w:noProof/>
            <w:color w:val="auto"/>
            <w:lang w:val="es-PY"/>
          </w:rPr>
          <w:delText>5</w:delText>
        </w:r>
      </w:del>
      <w:r w:rsidR="00114331" w:rsidRPr="00126875">
        <w:rPr>
          <w:color w:val="auto"/>
        </w:rPr>
        <w:fldChar w:fldCharType="end"/>
      </w:r>
      <w:bookmarkEnd w:id="106"/>
      <w:r w:rsidRPr="00126875">
        <w:rPr>
          <w:color w:val="auto"/>
          <w:lang w:val="es-PY"/>
        </w:rPr>
        <w:t xml:space="preserve">. </w:t>
      </w:r>
      <w:r w:rsidRPr="00126875">
        <w:rPr>
          <w:b w:val="0"/>
          <w:color w:val="auto"/>
          <w:lang w:val="es-PY"/>
        </w:rPr>
        <w:t>Person Manager implementado con MoWebA4RIA y con MoWebA, desde el punto de vista de las presentaciónes enriquecidas</w:t>
      </w:r>
    </w:p>
    <w:p w:rsidR="00EB0403" w:rsidRDefault="00EB0403" w:rsidP="002537C5">
      <w:pPr>
        <w:pStyle w:val="bulletitem"/>
        <w:numPr>
          <w:ilvl w:val="0"/>
          <w:numId w:val="0"/>
        </w:numPr>
        <w:spacing w:before="0" w:after="0"/>
        <w:rPr>
          <w:b/>
          <w:lang w:val="es-PY"/>
        </w:rPr>
      </w:pPr>
    </w:p>
    <w:p w:rsidR="00E5321B" w:rsidRDefault="00E5321B" w:rsidP="002537C5">
      <w:pPr>
        <w:pStyle w:val="image"/>
        <w:keepNext/>
        <w:spacing w:before="0"/>
      </w:pPr>
      <w:r w:rsidRPr="005B306A">
        <w:rPr>
          <w:noProof/>
          <w:lang w:val="es-PY" w:eastAsia="es-PY"/>
        </w:rPr>
        <w:drawing>
          <wp:inline distT="0" distB="0" distL="0" distR="0">
            <wp:extent cx="4215741" cy="2166504"/>
            <wp:effectExtent l="0" t="0" r="0" b="0"/>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cazal\Capitulos\Presentación final\validaciones locales.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4219873" cy="2168628"/>
                    </a:xfrm>
                    <a:prstGeom prst="rect">
                      <a:avLst/>
                    </a:prstGeom>
                    <a:noFill/>
                    <a:ln w="9525">
                      <a:noFill/>
                      <a:miter lim="800000"/>
                      <a:headEnd/>
                      <a:tailEnd/>
                    </a:ln>
                  </pic:spPr>
                </pic:pic>
              </a:graphicData>
            </a:graphic>
          </wp:inline>
        </w:drawing>
      </w:r>
    </w:p>
    <w:p w:rsidR="00E5321B" w:rsidRDefault="00E5321B" w:rsidP="00126875">
      <w:pPr>
        <w:pStyle w:val="Epgrafe"/>
        <w:ind w:firstLine="0"/>
        <w:rPr>
          <w:ins w:id="109" w:author="Luca Cernuzzi" w:date="2016-03-01T19:09:00Z"/>
          <w:b w:val="0"/>
          <w:color w:val="auto"/>
          <w:lang w:val="es-PY"/>
        </w:rPr>
      </w:pPr>
      <w:bookmarkStart w:id="110" w:name="_Ref437878067"/>
      <w:commentRangeStart w:id="111"/>
      <w:r w:rsidRPr="00126875">
        <w:rPr>
          <w:color w:val="auto"/>
          <w:lang w:val="es-PY"/>
        </w:rPr>
        <w:t xml:space="preserve">Fig. </w:t>
      </w:r>
      <w:r w:rsidR="00114331" w:rsidRPr="00126875">
        <w:rPr>
          <w:color w:val="auto"/>
        </w:rPr>
        <w:fldChar w:fldCharType="begin"/>
      </w:r>
      <w:r w:rsidRPr="00126875">
        <w:rPr>
          <w:color w:val="auto"/>
          <w:lang w:val="es-PY"/>
        </w:rPr>
        <w:instrText xml:space="preserve"> SEQ Fig. \* ARABIC </w:instrText>
      </w:r>
      <w:r w:rsidR="00114331" w:rsidRPr="00126875">
        <w:rPr>
          <w:color w:val="auto"/>
        </w:rPr>
        <w:fldChar w:fldCharType="separate"/>
      </w:r>
      <w:ins w:id="112" w:author="Ivan Lopez" w:date="2016-03-01T23:51:00Z">
        <w:r w:rsidR="003147FE">
          <w:rPr>
            <w:noProof/>
            <w:color w:val="auto"/>
            <w:lang w:val="es-PY"/>
          </w:rPr>
          <w:t>5</w:t>
        </w:r>
      </w:ins>
      <w:del w:id="113" w:author="Ivan Lopez" w:date="2016-03-01T23:50:00Z">
        <w:r w:rsidR="00890A23" w:rsidDel="003F3505">
          <w:rPr>
            <w:noProof/>
            <w:color w:val="auto"/>
            <w:lang w:val="es-PY"/>
          </w:rPr>
          <w:delText>6</w:delText>
        </w:r>
      </w:del>
      <w:r w:rsidR="00114331" w:rsidRPr="00126875">
        <w:rPr>
          <w:color w:val="auto"/>
        </w:rPr>
        <w:fldChar w:fldCharType="end"/>
      </w:r>
      <w:bookmarkEnd w:id="110"/>
      <w:r w:rsidRPr="00126875">
        <w:rPr>
          <w:color w:val="auto"/>
          <w:lang w:val="es-PY"/>
        </w:rPr>
        <w:t xml:space="preserve">. </w:t>
      </w:r>
      <w:r w:rsidRPr="00126875">
        <w:rPr>
          <w:b w:val="0"/>
          <w:color w:val="auto"/>
          <w:lang w:val="es-PY"/>
        </w:rPr>
        <w:t>Person Manager implementado con MoWebA4RIA y MoWebA, desde el punto de vista de la lógica de negocios en el lado del cliente</w:t>
      </w:r>
      <w:r w:rsidR="00426BE3">
        <w:rPr>
          <w:b w:val="0"/>
          <w:color w:val="auto"/>
          <w:lang w:val="es-PY"/>
        </w:rPr>
        <w:t xml:space="preserve"> </w:t>
      </w:r>
      <w:commentRangeEnd w:id="111"/>
      <w:r w:rsidR="0056576E">
        <w:rPr>
          <w:rStyle w:val="Refdecomentario"/>
          <w:b w:val="0"/>
          <w:bCs w:val="0"/>
          <w:color w:val="auto"/>
          <w:lang w:val="es-ES" w:eastAsia="es-ES"/>
        </w:rPr>
        <w:commentReference w:id="111"/>
      </w:r>
    </w:p>
    <w:p w:rsidR="00000000" w:rsidRPr="00CF1124" w:rsidRDefault="00BA1850">
      <w:pPr>
        <w:numPr>
          <w:ins w:id="114" w:author="Luca Cernuzzi" w:date="2016-03-01T19:09:00Z"/>
        </w:numPr>
        <w:rPr>
          <w:b/>
          <w:lang w:val="es-PY"/>
          <w:rPrChange w:id="115" w:author="marcazal" w:date="2016-03-02T00:30:00Z">
            <w:rPr>
              <w:b w:val="0"/>
              <w:color w:val="auto"/>
              <w:lang w:val="es-PY"/>
            </w:rPr>
          </w:rPrChange>
        </w:rPr>
        <w:pPrChange w:id="116" w:author="Luca Cernuzzi" w:date="2016-03-01T19:09:00Z">
          <w:pPr>
            <w:pStyle w:val="Epgrafe"/>
            <w:ind w:firstLine="0"/>
          </w:pPr>
        </w:pPrChange>
      </w:pPr>
    </w:p>
    <w:p w:rsidR="002537C5" w:rsidRPr="00126875" w:rsidRDefault="002537C5" w:rsidP="002537C5">
      <w:pPr>
        <w:pStyle w:val="bulletitem"/>
        <w:spacing w:before="0"/>
        <w:rPr>
          <w:b/>
          <w:lang w:val="es-PY"/>
        </w:rPr>
      </w:pPr>
      <w:r w:rsidRPr="00F31E22">
        <w:rPr>
          <w:b/>
          <w:lang w:val="es-PY"/>
        </w:rPr>
        <w:lastRenderedPageBreak/>
        <w:t>PI4:</w:t>
      </w:r>
      <w:r w:rsidRPr="00F31E22">
        <w:rPr>
          <w:lang w:val="es-PY"/>
        </w:rPr>
        <w:t xml:space="preserve"> Desde el punto de vista de la lógica de negocios en el lado del cliente, ¿qué ventajas aportan las características RIA presentes en la aplicación implementada con MoWebA4RIA con respecto a MoWebA?</w:t>
      </w:r>
    </w:p>
    <w:p w:rsidR="002537C5" w:rsidRDefault="002537C5" w:rsidP="002537C5">
      <w:pPr>
        <w:pStyle w:val="bulletitem"/>
        <w:numPr>
          <w:ilvl w:val="0"/>
          <w:numId w:val="0"/>
        </w:numPr>
        <w:spacing w:before="0"/>
        <w:ind w:left="227"/>
        <w:rPr>
          <w:lang w:val="es-PY"/>
        </w:rPr>
      </w:pPr>
      <w:r>
        <w:rPr>
          <w:lang w:val="es-PY"/>
        </w:rPr>
        <w:t>El enfoque MoWebA4</w:t>
      </w:r>
      <w:r w:rsidRPr="00F82E53">
        <w:rPr>
          <w:lang w:val="es-PY"/>
        </w:rPr>
        <w:t>RIA permite llevar a cabo diversas validaciones en los ca</w:t>
      </w:r>
      <w:r w:rsidRPr="00F82E53">
        <w:rPr>
          <w:lang w:val="es-PY"/>
        </w:rPr>
        <w:t>m</w:t>
      </w:r>
      <w:r w:rsidRPr="00F82E53">
        <w:rPr>
          <w:lang w:val="es-PY"/>
        </w:rPr>
        <w:t>pos de entrada de la aplicación, como campos que deben ser obligatorios, longit</w:t>
      </w:r>
      <w:r w:rsidRPr="00F82E53">
        <w:rPr>
          <w:lang w:val="es-PY"/>
        </w:rPr>
        <w:t>u</w:t>
      </w:r>
      <w:r w:rsidRPr="00F82E53">
        <w:rPr>
          <w:lang w:val="es-PY"/>
        </w:rPr>
        <w:t xml:space="preserve">des mínima y máxima de caracteres en un campo, validaciones de claves y formato de email. En contraparte el enfoque MoWebA, no </w:t>
      </w:r>
      <w:r>
        <w:rPr>
          <w:lang w:val="es-PY"/>
        </w:rPr>
        <w:t>soporta</w:t>
      </w:r>
      <w:r w:rsidRPr="00F82E53">
        <w:rPr>
          <w:lang w:val="es-PY"/>
        </w:rPr>
        <w:t xml:space="preserve"> ningún tipo de valid</w:t>
      </w:r>
      <w:r w:rsidRPr="00F82E53">
        <w:rPr>
          <w:lang w:val="es-PY"/>
        </w:rPr>
        <w:t>a</w:t>
      </w:r>
      <w:r w:rsidRPr="00F82E53">
        <w:rPr>
          <w:lang w:val="es-PY"/>
        </w:rPr>
        <w:t xml:space="preserve">ción. </w:t>
      </w:r>
      <w:r>
        <w:rPr>
          <w:lang w:val="es-PY"/>
        </w:rPr>
        <w:t>En</w:t>
      </w:r>
      <w:r w:rsidRPr="00F82E53">
        <w:rPr>
          <w:lang w:val="es-PY"/>
        </w:rPr>
        <w:t xml:space="preserve"> la</w:t>
      </w:r>
      <w:r>
        <w:rPr>
          <w:lang w:val="es-PY"/>
        </w:rPr>
        <w:t xml:space="preserve"> </w:t>
      </w:r>
      <w:r w:rsidR="00114331">
        <w:rPr>
          <w:lang w:val="es-PY"/>
        </w:rPr>
        <w:fldChar w:fldCharType="begin"/>
      </w:r>
      <w:r>
        <w:rPr>
          <w:lang w:val="es-PY"/>
        </w:rPr>
        <w:instrText xml:space="preserve"> REF _Ref437878067 \h </w:instrText>
      </w:r>
      <w:r w:rsidR="00114331">
        <w:rPr>
          <w:lang w:val="es-PY"/>
        </w:rPr>
      </w:r>
      <w:r w:rsidR="00114331">
        <w:rPr>
          <w:lang w:val="es-PY"/>
        </w:rPr>
        <w:fldChar w:fldCharType="separate"/>
      </w:r>
      <w:ins w:id="117" w:author="Ivan Lopez" w:date="2016-03-01T23:51:00Z">
        <w:r w:rsidR="003147FE" w:rsidRPr="00126875">
          <w:rPr>
            <w:lang w:val="es-PY"/>
          </w:rPr>
          <w:t xml:space="preserve">Fig. </w:t>
        </w:r>
        <w:r w:rsidR="003147FE">
          <w:rPr>
            <w:noProof/>
            <w:lang w:val="es-PY"/>
          </w:rPr>
          <w:t>5</w:t>
        </w:r>
      </w:ins>
      <w:del w:id="118" w:author="Ivan Lopez" w:date="2016-03-01T23:50:00Z">
        <w:r w:rsidR="00890A23" w:rsidRPr="00126875" w:rsidDel="003F3505">
          <w:rPr>
            <w:lang w:val="es-PY"/>
          </w:rPr>
          <w:delText xml:space="preserve">Fig. </w:delText>
        </w:r>
        <w:r w:rsidR="00890A23" w:rsidDel="003F3505">
          <w:rPr>
            <w:noProof/>
            <w:lang w:val="es-PY"/>
          </w:rPr>
          <w:delText>6</w:delText>
        </w:r>
      </w:del>
      <w:r w:rsidR="00114331">
        <w:rPr>
          <w:lang w:val="es-PY"/>
        </w:rPr>
        <w:fldChar w:fldCharType="end"/>
      </w:r>
      <w:r w:rsidRPr="00F82E53">
        <w:rPr>
          <w:lang w:val="es-PY"/>
        </w:rPr>
        <w:t xml:space="preserve"> se pueden apreciar los diversos tipos de validaciones locales pr</w:t>
      </w:r>
      <w:r w:rsidRPr="00F82E53">
        <w:rPr>
          <w:lang w:val="es-PY"/>
        </w:rPr>
        <w:t>e</w:t>
      </w:r>
      <w:r w:rsidRPr="00F82E53">
        <w:rPr>
          <w:lang w:val="es-PY"/>
        </w:rPr>
        <w:t>sen</w:t>
      </w:r>
      <w:r>
        <w:rPr>
          <w:lang w:val="es-PY"/>
        </w:rPr>
        <w:t>tes en la versión de MoWebA4</w:t>
      </w:r>
      <w:r w:rsidRPr="00F82E53">
        <w:rPr>
          <w:lang w:val="es-PY"/>
        </w:rPr>
        <w:t>RIA</w:t>
      </w:r>
      <w:r>
        <w:rPr>
          <w:lang w:val="es-PY"/>
        </w:rPr>
        <w:t>,</w:t>
      </w:r>
      <w:r w:rsidRPr="00F82E53">
        <w:rPr>
          <w:lang w:val="es-PY"/>
        </w:rPr>
        <w:t xml:space="preserve"> en contrapartida a MoWebA</w:t>
      </w:r>
      <w:r>
        <w:rPr>
          <w:lang w:val="es-PY"/>
        </w:rPr>
        <w:t>,</w:t>
      </w:r>
      <w:r w:rsidRPr="00F82E53">
        <w:rPr>
          <w:lang w:val="es-PY"/>
        </w:rPr>
        <w:t xml:space="preserve"> para el Pe</w:t>
      </w:r>
      <w:r w:rsidRPr="00F82E53">
        <w:rPr>
          <w:lang w:val="es-PY"/>
        </w:rPr>
        <w:t>r</w:t>
      </w:r>
      <w:r w:rsidRPr="00F82E53">
        <w:rPr>
          <w:lang w:val="es-PY"/>
        </w:rPr>
        <w:t>son Manager.</w:t>
      </w:r>
    </w:p>
    <w:p w:rsidR="00FF6A5E" w:rsidRPr="00126875" w:rsidRDefault="00F31E22" w:rsidP="00126875">
      <w:pPr>
        <w:pStyle w:val="bulletitem"/>
        <w:spacing w:before="0"/>
        <w:rPr>
          <w:b/>
          <w:lang w:val="es-PY"/>
        </w:rPr>
      </w:pPr>
      <w:r w:rsidRPr="00126875">
        <w:rPr>
          <w:b/>
          <w:lang w:val="es-PY"/>
        </w:rPr>
        <w:t>PI5</w:t>
      </w:r>
      <w:r w:rsidRPr="00F31E22">
        <w:rPr>
          <w:lang w:val="es-PY"/>
        </w:rPr>
        <w:t>: Para cada una de las vistas del Person Manager, ¿qué cantidad de líneas de código para la interfaz de usuario se pudieron generar de manera automática a pa</w:t>
      </w:r>
      <w:r w:rsidRPr="00F31E22">
        <w:rPr>
          <w:lang w:val="es-PY"/>
        </w:rPr>
        <w:t>r</w:t>
      </w:r>
      <w:r w:rsidRPr="00F31E22">
        <w:rPr>
          <w:lang w:val="es-PY"/>
        </w:rPr>
        <w:t>tir de los modelos, en cada uno de los enfoques implementados?</w:t>
      </w:r>
    </w:p>
    <w:p w:rsidR="007E7BFC" w:rsidRDefault="00F142E8" w:rsidP="00DF7472">
      <w:pPr>
        <w:pStyle w:val="bulletitem"/>
        <w:numPr>
          <w:ilvl w:val="0"/>
          <w:numId w:val="0"/>
        </w:numPr>
        <w:ind w:left="227"/>
        <w:rPr>
          <w:lang w:val="es-PY"/>
        </w:rPr>
      </w:pPr>
      <w:r>
        <w:rPr>
          <w:lang w:val="es-PY"/>
        </w:rPr>
        <w:t xml:space="preserve">La </w:t>
      </w:r>
      <w:r w:rsidR="00114331">
        <w:rPr>
          <w:lang w:val="es-PY"/>
        </w:rPr>
        <w:fldChar w:fldCharType="begin"/>
      </w:r>
      <w:r w:rsidR="00F7367B">
        <w:rPr>
          <w:lang w:val="es-PY"/>
        </w:rPr>
        <w:instrText xml:space="preserve"> REF _Ref437879703 \h </w:instrText>
      </w:r>
      <w:r w:rsidR="00114331">
        <w:rPr>
          <w:lang w:val="es-PY"/>
        </w:rPr>
      </w:r>
      <w:r w:rsidR="00114331">
        <w:rPr>
          <w:lang w:val="es-PY"/>
        </w:rPr>
        <w:fldChar w:fldCharType="separate"/>
      </w:r>
      <w:ins w:id="119" w:author="Ivan Lopez" w:date="2016-03-01T23:51:00Z">
        <w:r w:rsidR="003147FE" w:rsidRPr="00126875">
          <w:rPr>
            <w:lang w:val="es-PY"/>
          </w:rPr>
          <w:t xml:space="preserve">Tabla </w:t>
        </w:r>
        <w:r w:rsidR="003147FE">
          <w:rPr>
            <w:noProof/>
            <w:lang w:val="es-PY"/>
          </w:rPr>
          <w:t>3</w:t>
        </w:r>
      </w:ins>
      <w:del w:id="120" w:author="Ivan Lopez" w:date="2016-03-01T23:50:00Z">
        <w:r w:rsidR="00890A23" w:rsidRPr="00126875" w:rsidDel="003F3505">
          <w:rPr>
            <w:lang w:val="es-PY"/>
          </w:rPr>
          <w:delText xml:space="preserve">Tabla </w:delText>
        </w:r>
        <w:r w:rsidR="00890A23" w:rsidDel="003F3505">
          <w:rPr>
            <w:noProof/>
            <w:lang w:val="es-PY"/>
          </w:rPr>
          <w:delText>3</w:delText>
        </w:r>
      </w:del>
      <w:r w:rsidR="00114331">
        <w:rPr>
          <w:lang w:val="es-PY"/>
        </w:rPr>
        <w:fldChar w:fldCharType="end"/>
      </w:r>
      <w:r w:rsidR="00F7367B">
        <w:rPr>
          <w:lang w:val="es-PY"/>
        </w:rPr>
        <w:t xml:space="preserve"> presenta la cantidad de líneas de código resultantes de impl</w:t>
      </w:r>
      <w:r w:rsidR="00F7367B">
        <w:rPr>
          <w:lang w:val="es-PY"/>
        </w:rPr>
        <w:t>e</w:t>
      </w:r>
      <w:r w:rsidR="00F7367B">
        <w:rPr>
          <w:lang w:val="es-PY"/>
        </w:rPr>
        <w:t>mentar el Person Manager con MoWebA y con MoWeba4RIA.</w:t>
      </w:r>
      <w:r>
        <w:rPr>
          <w:lang w:val="es-PY"/>
        </w:rPr>
        <w:t xml:space="preserve"> </w:t>
      </w:r>
      <w:r w:rsidR="008E0EC4" w:rsidRPr="009F5555">
        <w:rPr>
          <w:lang w:val="es-PY"/>
        </w:rPr>
        <w:t>Analizando prim</w:t>
      </w:r>
      <w:r w:rsidR="008E0EC4" w:rsidRPr="009F5555">
        <w:rPr>
          <w:lang w:val="es-PY"/>
        </w:rPr>
        <w:t>e</w:t>
      </w:r>
      <w:r w:rsidR="008E0EC4" w:rsidRPr="009F5555">
        <w:rPr>
          <w:lang w:val="es-PY"/>
        </w:rPr>
        <w:t xml:space="preserve">ramente el tamaño total del Person Manager para ambos enfoques, se puede apreciar que </w:t>
      </w:r>
      <w:r>
        <w:rPr>
          <w:lang w:val="es-PY"/>
        </w:rPr>
        <w:t>la versión</w:t>
      </w:r>
      <w:r w:rsidR="00217911">
        <w:rPr>
          <w:lang w:val="es-PY"/>
        </w:rPr>
        <w:t xml:space="preserve"> </w:t>
      </w:r>
      <w:r>
        <w:rPr>
          <w:lang w:val="es-PY"/>
        </w:rPr>
        <w:t>de MoWebA</w:t>
      </w:r>
      <w:r w:rsidR="008E0EC4" w:rsidRPr="009F5555">
        <w:rPr>
          <w:lang w:val="es-PY"/>
        </w:rPr>
        <w:t xml:space="preserve"> posee 123 líneas de código menos que </w:t>
      </w:r>
      <w:r>
        <w:rPr>
          <w:lang w:val="es-PY"/>
        </w:rPr>
        <w:t>la versión de MoW</w:t>
      </w:r>
      <w:r>
        <w:rPr>
          <w:lang w:val="es-PY"/>
        </w:rPr>
        <w:t>e</w:t>
      </w:r>
      <w:r>
        <w:rPr>
          <w:lang w:val="es-PY"/>
        </w:rPr>
        <w:t>bA4RIA</w:t>
      </w:r>
      <w:r w:rsidR="001E0546" w:rsidRPr="009F5555">
        <w:rPr>
          <w:lang w:val="es-PY"/>
        </w:rPr>
        <w:t xml:space="preserve"> (equivalente a un 32% menos)</w:t>
      </w:r>
      <w:r w:rsidR="008E0EC4" w:rsidRPr="009F5555">
        <w:rPr>
          <w:lang w:val="es-PY"/>
        </w:rPr>
        <w:t xml:space="preserve">. Esto se debe a que </w:t>
      </w:r>
      <w:r>
        <w:rPr>
          <w:lang w:val="es-PY"/>
        </w:rPr>
        <w:t>con MoWebA</w:t>
      </w:r>
      <w:r w:rsidR="008E0EC4" w:rsidRPr="009F5555">
        <w:rPr>
          <w:lang w:val="es-PY"/>
        </w:rPr>
        <w:t xml:space="preserve"> no se genera código </w:t>
      </w:r>
      <w:r w:rsidR="00FB74B5" w:rsidRPr="009F5555">
        <w:rPr>
          <w:lang w:val="es-PY"/>
        </w:rPr>
        <w:t>Javascript</w:t>
      </w:r>
      <w:r w:rsidR="008E0EC4" w:rsidRPr="009F5555">
        <w:rPr>
          <w:lang w:val="es-PY"/>
        </w:rPr>
        <w:t xml:space="preserve"> en la interfaz de usuario</w:t>
      </w:r>
      <w:r w:rsidR="001E0546" w:rsidRPr="009F5555">
        <w:rPr>
          <w:lang w:val="es-PY"/>
        </w:rPr>
        <w:t>,</w:t>
      </w:r>
      <w:r w:rsidR="008E0EC4" w:rsidRPr="009F5555">
        <w:rPr>
          <w:lang w:val="es-PY"/>
        </w:rPr>
        <w:t xml:space="preserve"> ya que su interfaz no posee el</w:t>
      </w:r>
      <w:r w:rsidR="008E0EC4" w:rsidRPr="009F5555">
        <w:rPr>
          <w:lang w:val="es-PY"/>
        </w:rPr>
        <w:t>e</w:t>
      </w:r>
      <w:r w:rsidR="008E0EC4" w:rsidRPr="009F5555">
        <w:rPr>
          <w:lang w:val="es-PY"/>
        </w:rPr>
        <w:t>mentos enriquecidos interactivos.</w:t>
      </w:r>
      <w:r w:rsidR="00A36CE1" w:rsidRPr="009F5555">
        <w:rPr>
          <w:lang w:val="es-PY"/>
        </w:rPr>
        <w:t xml:space="preserve"> </w:t>
      </w:r>
      <w:r>
        <w:rPr>
          <w:lang w:val="es-PY"/>
        </w:rPr>
        <w:t>E</w:t>
      </w:r>
      <w:r w:rsidR="00DA5A72" w:rsidRPr="009F5555">
        <w:rPr>
          <w:lang w:val="es-PY"/>
        </w:rPr>
        <w:t>l código</w:t>
      </w:r>
      <w:r w:rsidR="008E0EC4" w:rsidRPr="009F5555">
        <w:rPr>
          <w:lang w:val="es-PY"/>
        </w:rPr>
        <w:t xml:space="preserve"> que fue </w:t>
      </w:r>
      <w:r w:rsidR="00DA5A72" w:rsidRPr="009F5555">
        <w:rPr>
          <w:lang w:val="es-PY"/>
        </w:rPr>
        <w:t>implementado</w:t>
      </w:r>
      <w:r w:rsidR="008E0EC4" w:rsidRPr="009F5555">
        <w:rPr>
          <w:lang w:val="es-PY"/>
        </w:rPr>
        <w:t xml:space="preserve"> m</w:t>
      </w:r>
      <w:r w:rsidR="008E0EC4" w:rsidRPr="009F5555">
        <w:rPr>
          <w:lang w:val="es-PY"/>
        </w:rPr>
        <w:t>a</w:t>
      </w:r>
      <w:r w:rsidR="008E0EC4" w:rsidRPr="009F5555">
        <w:rPr>
          <w:lang w:val="es-PY"/>
        </w:rPr>
        <w:t>nual</w:t>
      </w:r>
      <w:r w:rsidR="00DA5A72" w:rsidRPr="009F5555">
        <w:rPr>
          <w:lang w:val="es-PY"/>
        </w:rPr>
        <w:t>mente en la aplicación</w:t>
      </w:r>
      <w:r w:rsidR="001E0546" w:rsidRPr="009F5555">
        <w:rPr>
          <w:lang w:val="es-PY"/>
        </w:rPr>
        <w:t xml:space="preserve">, </w:t>
      </w:r>
      <w:r w:rsidR="008E0EC4" w:rsidRPr="009F5555">
        <w:rPr>
          <w:lang w:val="es-PY"/>
        </w:rPr>
        <w:t>53%</w:t>
      </w:r>
      <w:r w:rsidR="00DA5A72" w:rsidRPr="009F5555">
        <w:rPr>
          <w:lang w:val="es-PY"/>
        </w:rPr>
        <w:t xml:space="preserve"> (para el enfoque MoWebA</w:t>
      </w:r>
      <w:r w:rsidR="00FB74B5" w:rsidRPr="009F5555">
        <w:rPr>
          <w:lang w:val="es-PY"/>
        </w:rPr>
        <w:t>)</w:t>
      </w:r>
      <w:r w:rsidR="008E0EC4" w:rsidRPr="009F5555">
        <w:rPr>
          <w:lang w:val="es-PY"/>
        </w:rPr>
        <w:t xml:space="preserve"> y 43% </w:t>
      </w:r>
      <w:r w:rsidR="00DA5A72" w:rsidRPr="009F5555">
        <w:rPr>
          <w:lang w:val="es-PY"/>
        </w:rPr>
        <w:t>(para MoWebA</w:t>
      </w:r>
      <w:r>
        <w:rPr>
          <w:lang w:val="es-PY"/>
        </w:rPr>
        <w:t>4</w:t>
      </w:r>
      <w:r w:rsidR="00DA5A72" w:rsidRPr="009F5555">
        <w:rPr>
          <w:lang w:val="es-PY"/>
        </w:rPr>
        <w:t xml:space="preserve">RIA) </w:t>
      </w:r>
      <w:r w:rsidR="008E0EC4" w:rsidRPr="009F5555">
        <w:rPr>
          <w:lang w:val="es-PY"/>
        </w:rPr>
        <w:t>respectivamente, corresponde a código para refinar la aplicación final y código p</w:t>
      </w:r>
      <w:r w:rsidR="008E0EC4" w:rsidRPr="009F5555">
        <w:rPr>
          <w:lang w:val="es-PY"/>
        </w:rPr>
        <w:t>a</w:t>
      </w:r>
      <w:r w:rsidR="008E0EC4" w:rsidRPr="009F5555">
        <w:rPr>
          <w:lang w:val="es-PY"/>
        </w:rPr>
        <w:t xml:space="preserve">ra el acceso a la capa lógica y de dominio de la aplicación. </w:t>
      </w:r>
      <w:r w:rsidR="00DA5A72" w:rsidRPr="009F5555">
        <w:rPr>
          <w:lang w:val="es-PY"/>
        </w:rPr>
        <w:t>De ahí se puede co</w:t>
      </w:r>
      <w:r w:rsidR="00DA5A72" w:rsidRPr="009F5555">
        <w:rPr>
          <w:lang w:val="es-PY"/>
        </w:rPr>
        <w:t>n</w:t>
      </w:r>
      <w:r w:rsidR="00DA5A72" w:rsidRPr="009F5555">
        <w:rPr>
          <w:lang w:val="es-PY"/>
        </w:rPr>
        <w:t>cluir que el 47% del código del Person Manager fue generado de manera automát</w:t>
      </w:r>
      <w:r w:rsidR="00DA5A72" w:rsidRPr="009F5555">
        <w:rPr>
          <w:lang w:val="es-PY"/>
        </w:rPr>
        <w:t>i</w:t>
      </w:r>
      <w:r w:rsidR="00DA5A72" w:rsidRPr="009F5555">
        <w:rPr>
          <w:lang w:val="es-PY"/>
        </w:rPr>
        <w:t>ca para el enfoque MoWebA y el 57% para el enfoque MoWeb</w:t>
      </w:r>
      <w:r w:rsidR="00A32736" w:rsidRPr="009F5555">
        <w:rPr>
          <w:lang w:val="es-PY"/>
        </w:rPr>
        <w:t>A</w:t>
      </w:r>
      <w:r>
        <w:rPr>
          <w:lang w:val="es-PY"/>
        </w:rPr>
        <w:t>4</w:t>
      </w:r>
      <w:r w:rsidR="00DA5A72" w:rsidRPr="009F5555">
        <w:rPr>
          <w:lang w:val="es-PY"/>
        </w:rPr>
        <w:t>RIA</w:t>
      </w:r>
      <w:r w:rsidR="008E0EC4" w:rsidRPr="009F5555">
        <w:rPr>
          <w:lang w:val="es-PY"/>
        </w:rPr>
        <w:t xml:space="preserve">. </w:t>
      </w:r>
    </w:p>
    <w:p w:rsidR="008A2991" w:rsidRDefault="008A2991" w:rsidP="008A2991">
      <w:pPr>
        <w:rPr>
          <w:ins w:id="121" w:author="Luca Cernuzzi" w:date="2016-03-01T19:14:00Z"/>
          <w:lang w:val="es-PY"/>
        </w:rPr>
      </w:pPr>
      <w:r>
        <w:rPr>
          <w:lang w:val="es-PY"/>
        </w:rPr>
        <w:t>Como se puede notar, si bien</w:t>
      </w:r>
      <w:r w:rsidRPr="002537C5">
        <w:rPr>
          <w:lang w:val="es-PY"/>
        </w:rPr>
        <w:t xml:space="preserve"> MoWebA4RIA</w:t>
      </w:r>
      <w:r>
        <w:rPr>
          <w:lang w:val="es-PY"/>
        </w:rPr>
        <w:t xml:space="preserve"> implica un mínimo mayor esfuerzo de tiempo e iteraciones, al mismo tiempo ofrece la posibilidad de generar aplicaciones más enriquecidas conforme las RIA. Esto también se refleja en la automatización de la generación de código. </w:t>
      </w:r>
    </w:p>
    <w:p w:rsidR="00E45545" w:rsidRPr="002537C5" w:rsidRDefault="00E45545" w:rsidP="008A2991">
      <w:pPr>
        <w:numPr>
          <w:ins w:id="122" w:author="Luca Cernuzzi" w:date="2016-03-01T19:14:00Z"/>
        </w:numPr>
        <w:rPr>
          <w:lang w:val="es-PY"/>
        </w:rPr>
      </w:pPr>
    </w:p>
    <w:p w:rsidR="00A21D88" w:rsidRPr="00126875" w:rsidRDefault="00A21D88" w:rsidP="00126875">
      <w:pPr>
        <w:pStyle w:val="Epgrafe"/>
        <w:keepNext/>
        <w:ind w:firstLine="0"/>
        <w:rPr>
          <w:b w:val="0"/>
          <w:color w:val="auto"/>
          <w:lang w:val="es-PY"/>
        </w:rPr>
      </w:pPr>
      <w:bookmarkStart w:id="123" w:name="_Ref437879703"/>
      <w:r w:rsidRPr="00126875">
        <w:rPr>
          <w:color w:val="auto"/>
          <w:lang w:val="es-PY"/>
        </w:rPr>
        <w:t xml:space="preserve">Tabla </w:t>
      </w:r>
      <w:r w:rsidR="00114331" w:rsidRPr="00126875">
        <w:rPr>
          <w:color w:val="auto"/>
        </w:rPr>
        <w:fldChar w:fldCharType="begin"/>
      </w:r>
      <w:r w:rsidRPr="00126875">
        <w:rPr>
          <w:color w:val="auto"/>
          <w:lang w:val="es-PY"/>
        </w:rPr>
        <w:instrText xml:space="preserve"> SEQ Tabla \* ARABIC </w:instrText>
      </w:r>
      <w:r w:rsidR="00114331" w:rsidRPr="00126875">
        <w:rPr>
          <w:color w:val="auto"/>
        </w:rPr>
        <w:fldChar w:fldCharType="separate"/>
      </w:r>
      <w:r w:rsidR="003147FE">
        <w:rPr>
          <w:noProof/>
          <w:color w:val="auto"/>
          <w:lang w:val="es-PY"/>
        </w:rPr>
        <w:t>3</w:t>
      </w:r>
      <w:r w:rsidR="00114331" w:rsidRPr="00126875">
        <w:rPr>
          <w:color w:val="auto"/>
        </w:rPr>
        <w:fldChar w:fldCharType="end"/>
      </w:r>
      <w:bookmarkEnd w:id="123"/>
      <w:r w:rsidRPr="00126875">
        <w:rPr>
          <w:color w:val="auto"/>
          <w:lang w:val="es-PY"/>
        </w:rPr>
        <w:t xml:space="preserve">. </w:t>
      </w:r>
      <w:r w:rsidRPr="00126875">
        <w:rPr>
          <w:b w:val="0"/>
          <w:color w:val="auto"/>
          <w:lang w:val="es-PY"/>
        </w:rPr>
        <w:t>Cantidad de líneas de código al implementar el PersonManager con MoWebA y con MoWebA4RIA</w:t>
      </w:r>
    </w:p>
    <w:tbl>
      <w:tblPr>
        <w:tblStyle w:val="Tablaconcuadrcula"/>
        <w:tblpPr w:leftFromText="141" w:rightFromText="141" w:vertAnchor="text" w:horzAnchor="margin" w:tblpX="250" w:tblpY="169"/>
        <w:tblW w:w="0" w:type="auto"/>
        <w:tblLook w:val="04A0"/>
      </w:tblPr>
      <w:tblGrid>
        <w:gridCol w:w="1387"/>
        <w:gridCol w:w="1168"/>
        <w:gridCol w:w="991"/>
        <w:gridCol w:w="714"/>
        <w:gridCol w:w="1169"/>
        <w:gridCol w:w="991"/>
        <w:gridCol w:w="714"/>
      </w:tblGrid>
      <w:tr w:rsidR="00B83642" w:rsidRPr="00126875">
        <w:trPr>
          <w:trHeight w:val="20"/>
        </w:trPr>
        <w:tc>
          <w:tcPr>
            <w:tcW w:w="0" w:type="auto"/>
            <w:vMerge w:val="restart"/>
            <w:vAlign w:val="center"/>
          </w:tcPr>
          <w:p w:rsidR="002F68A4" w:rsidRPr="00126875" w:rsidRDefault="002F68A4" w:rsidP="00126875">
            <w:pPr>
              <w:ind w:firstLine="0"/>
              <w:jc w:val="left"/>
              <w:rPr>
                <w:sz w:val="16"/>
                <w:szCs w:val="16"/>
                <w:lang w:val="es-PY"/>
              </w:rPr>
            </w:pPr>
          </w:p>
        </w:tc>
        <w:tc>
          <w:tcPr>
            <w:tcW w:w="0" w:type="auto"/>
            <w:gridSpan w:val="3"/>
            <w:vAlign w:val="center"/>
          </w:tcPr>
          <w:p w:rsidR="002F68A4" w:rsidRPr="00254DCE" w:rsidRDefault="002F68A4" w:rsidP="00126875">
            <w:pPr>
              <w:ind w:firstLine="0"/>
              <w:jc w:val="center"/>
              <w:rPr>
                <w:b/>
                <w:sz w:val="16"/>
                <w:szCs w:val="16"/>
                <w:lang w:val="es-PY"/>
              </w:rPr>
            </w:pPr>
            <w:r w:rsidRPr="00245370">
              <w:rPr>
                <w:b/>
                <w:sz w:val="16"/>
                <w:szCs w:val="16"/>
                <w:lang w:val="es-PY"/>
              </w:rPr>
              <w:t>MoWebA</w:t>
            </w:r>
          </w:p>
        </w:tc>
        <w:tc>
          <w:tcPr>
            <w:tcW w:w="0" w:type="auto"/>
            <w:gridSpan w:val="3"/>
            <w:vAlign w:val="center"/>
          </w:tcPr>
          <w:p w:rsidR="002F68A4" w:rsidRPr="00254DCE" w:rsidRDefault="002F68A4" w:rsidP="00126875">
            <w:pPr>
              <w:ind w:firstLine="0"/>
              <w:jc w:val="center"/>
              <w:rPr>
                <w:b/>
                <w:sz w:val="16"/>
                <w:szCs w:val="16"/>
                <w:lang w:val="es-PY"/>
              </w:rPr>
            </w:pPr>
            <w:r w:rsidRPr="00254DCE">
              <w:rPr>
                <w:b/>
                <w:sz w:val="16"/>
                <w:szCs w:val="16"/>
                <w:lang w:val="es-PY"/>
              </w:rPr>
              <w:t>MoWebA</w:t>
            </w:r>
            <w:r w:rsidR="00A21D88" w:rsidRPr="00126875">
              <w:rPr>
                <w:b/>
                <w:sz w:val="16"/>
                <w:szCs w:val="16"/>
                <w:lang w:val="es-PY"/>
              </w:rPr>
              <w:t>4</w:t>
            </w:r>
            <w:r w:rsidRPr="00254DCE">
              <w:rPr>
                <w:b/>
                <w:sz w:val="16"/>
                <w:szCs w:val="16"/>
                <w:lang w:val="es-PY"/>
              </w:rPr>
              <w:t>RIA</w:t>
            </w:r>
          </w:p>
        </w:tc>
      </w:tr>
      <w:tr w:rsidR="00B83642" w:rsidRPr="004118BF">
        <w:trPr>
          <w:trHeight w:val="20"/>
        </w:trPr>
        <w:tc>
          <w:tcPr>
            <w:tcW w:w="0" w:type="auto"/>
            <w:vMerge/>
            <w:vAlign w:val="center"/>
          </w:tcPr>
          <w:p w:rsidR="002F68A4" w:rsidRPr="00126875" w:rsidRDefault="002F68A4" w:rsidP="00126875">
            <w:pPr>
              <w:ind w:firstLine="0"/>
              <w:jc w:val="left"/>
              <w:rPr>
                <w:sz w:val="16"/>
                <w:szCs w:val="16"/>
                <w:lang w:val="es-PY"/>
              </w:rPr>
            </w:pPr>
          </w:p>
        </w:tc>
        <w:tc>
          <w:tcPr>
            <w:tcW w:w="0" w:type="auto"/>
            <w:vAlign w:val="center"/>
          </w:tcPr>
          <w:p w:rsidR="002F68A4" w:rsidRPr="00126875" w:rsidRDefault="002F68A4" w:rsidP="00126875">
            <w:pPr>
              <w:ind w:firstLine="0"/>
              <w:jc w:val="center"/>
              <w:rPr>
                <w:b/>
                <w:sz w:val="16"/>
                <w:szCs w:val="16"/>
                <w:lang w:val="es-PY"/>
              </w:rPr>
            </w:pPr>
            <w:r w:rsidRPr="00126875">
              <w:rPr>
                <w:b/>
                <w:sz w:val="16"/>
                <w:szCs w:val="16"/>
                <w:lang w:val="es-PY"/>
              </w:rPr>
              <w:t>Líneas de código a</w:t>
            </w:r>
            <w:r w:rsidRPr="00126875">
              <w:rPr>
                <w:b/>
                <w:sz w:val="16"/>
                <w:szCs w:val="16"/>
                <w:lang w:val="es-PY"/>
              </w:rPr>
              <w:t>u</w:t>
            </w:r>
            <w:r w:rsidRPr="00126875">
              <w:rPr>
                <w:b/>
                <w:sz w:val="16"/>
                <w:szCs w:val="16"/>
                <w:lang w:val="es-PY"/>
              </w:rPr>
              <w:t>tomáticas</w:t>
            </w:r>
          </w:p>
        </w:tc>
        <w:tc>
          <w:tcPr>
            <w:tcW w:w="0" w:type="auto"/>
            <w:vAlign w:val="center"/>
          </w:tcPr>
          <w:p w:rsidR="002F68A4" w:rsidRPr="00126875" w:rsidRDefault="002F68A4" w:rsidP="00126875">
            <w:pPr>
              <w:ind w:firstLine="0"/>
              <w:jc w:val="center"/>
              <w:rPr>
                <w:b/>
                <w:sz w:val="16"/>
                <w:szCs w:val="16"/>
                <w:lang w:val="es-PY"/>
              </w:rPr>
            </w:pPr>
            <w:r w:rsidRPr="00126875">
              <w:rPr>
                <w:b/>
                <w:sz w:val="16"/>
                <w:szCs w:val="16"/>
                <w:lang w:val="es-PY"/>
              </w:rPr>
              <w:t>Líneas de código manuales</w:t>
            </w:r>
          </w:p>
        </w:tc>
        <w:tc>
          <w:tcPr>
            <w:tcW w:w="0" w:type="auto"/>
            <w:vAlign w:val="center"/>
          </w:tcPr>
          <w:p w:rsidR="002F68A4" w:rsidRPr="00126875" w:rsidRDefault="002F68A4" w:rsidP="00126875">
            <w:pPr>
              <w:ind w:firstLine="0"/>
              <w:jc w:val="center"/>
              <w:rPr>
                <w:b/>
                <w:sz w:val="16"/>
                <w:szCs w:val="16"/>
                <w:lang w:val="es-PY"/>
              </w:rPr>
            </w:pPr>
            <w:r w:rsidRPr="00126875">
              <w:rPr>
                <w:b/>
                <w:sz w:val="16"/>
                <w:szCs w:val="16"/>
                <w:lang w:val="es-PY"/>
              </w:rPr>
              <w:t>Totales</w:t>
            </w:r>
          </w:p>
        </w:tc>
        <w:tc>
          <w:tcPr>
            <w:tcW w:w="0" w:type="auto"/>
            <w:vAlign w:val="center"/>
          </w:tcPr>
          <w:p w:rsidR="002F68A4" w:rsidRPr="00126875" w:rsidRDefault="002F68A4" w:rsidP="00126875">
            <w:pPr>
              <w:ind w:firstLine="0"/>
              <w:jc w:val="center"/>
              <w:rPr>
                <w:b/>
                <w:sz w:val="16"/>
                <w:szCs w:val="16"/>
                <w:lang w:val="es-PY"/>
              </w:rPr>
            </w:pPr>
            <w:r w:rsidRPr="00126875">
              <w:rPr>
                <w:b/>
                <w:sz w:val="16"/>
                <w:szCs w:val="16"/>
                <w:lang w:val="es-PY"/>
              </w:rPr>
              <w:t>Líneas de código a</w:t>
            </w:r>
            <w:r w:rsidRPr="00126875">
              <w:rPr>
                <w:b/>
                <w:sz w:val="16"/>
                <w:szCs w:val="16"/>
                <w:lang w:val="es-PY"/>
              </w:rPr>
              <w:t>u</w:t>
            </w:r>
            <w:r w:rsidRPr="00126875">
              <w:rPr>
                <w:b/>
                <w:sz w:val="16"/>
                <w:szCs w:val="16"/>
                <w:lang w:val="es-PY"/>
              </w:rPr>
              <w:t>tomáticas</w:t>
            </w:r>
          </w:p>
        </w:tc>
        <w:tc>
          <w:tcPr>
            <w:tcW w:w="0" w:type="auto"/>
            <w:vAlign w:val="center"/>
          </w:tcPr>
          <w:p w:rsidR="002F68A4" w:rsidRPr="00126875" w:rsidRDefault="002F68A4" w:rsidP="00126875">
            <w:pPr>
              <w:ind w:firstLine="0"/>
              <w:jc w:val="center"/>
              <w:rPr>
                <w:b/>
                <w:sz w:val="16"/>
                <w:szCs w:val="16"/>
                <w:lang w:val="es-PY"/>
              </w:rPr>
            </w:pPr>
            <w:r w:rsidRPr="00126875">
              <w:rPr>
                <w:b/>
                <w:sz w:val="16"/>
                <w:szCs w:val="16"/>
                <w:lang w:val="es-PY"/>
              </w:rPr>
              <w:t>Líneas de código manuales</w:t>
            </w:r>
          </w:p>
        </w:tc>
        <w:tc>
          <w:tcPr>
            <w:tcW w:w="0" w:type="auto"/>
            <w:vAlign w:val="center"/>
          </w:tcPr>
          <w:p w:rsidR="002F68A4" w:rsidRPr="00126875" w:rsidRDefault="002F68A4" w:rsidP="00126875">
            <w:pPr>
              <w:ind w:firstLine="0"/>
              <w:jc w:val="center"/>
              <w:rPr>
                <w:b/>
                <w:sz w:val="16"/>
                <w:szCs w:val="16"/>
                <w:lang w:val="es-PY"/>
              </w:rPr>
            </w:pPr>
            <w:r w:rsidRPr="00126875">
              <w:rPr>
                <w:b/>
                <w:sz w:val="16"/>
                <w:szCs w:val="16"/>
                <w:lang w:val="es-PY"/>
              </w:rPr>
              <w:t>Totales</w:t>
            </w:r>
          </w:p>
        </w:tc>
      </w:tr>
      <w:tr w:rsidR="00B83642" w:rsidRPr="004118BF">
        <w:trPr>
          <w:trHeight w:val="20"/>
        </w:trPr>
        <w:tc>
          <w:tcPr>
            <w:tcW w:w="0" w:type="auto"/>
            <w:vAlign w:val="center"/>
          </w:tcPr>
          <w:p w:rsidR="002F68A4" w:rsidRPr="00126875" w:rsidRDefault="002F68A4" w:rsidP="00126875">
            <w:pPr>
              <w:ind w:firstLine="0"/>
              <w:jc w:val="left"/>
              <w:rPr>
                <w:sz w:val="16"/>
                <w:szCs w:val="16"/>
                <w:lang w:val="es-PY"/>
              </w:rPr>
            </w:pPr>
            <w:r w:rsidRPr="00126875">
              <w:rPr>
                <w:sz w:val="16"/>
                <w:szCs w:val="16"/>
                <w:lang w:val="es-PY"/>
              </w:rPr>
              <w:t>Agregar</w:t>
            </w:r>
            <w:r w:rsidR="00B83642">
              <w:rPr>
                <w:sz w:val="16"/>
                <w:szCs w:val="16"/>
                <w:lang w:val="es-PY"/>
              </w:rPr>
              <w:t xml:space="preserve"> </w:t>
            </w:r>
            <w:r w:rsidRPr="00126875">
              <w:rPr>
                <w:sz w:val="16"/>
                <w:szCs w:val="16"/>
                <w:lang w:val="es-PY"/>
              </w:rPr>
              <w:t>persona</w:t>
            </w:r>
          </w:p>
        </w:tc>
        <w:tc>
          <w:tcPr>
            <w:tcW w:w="0" w:type="auto"/>
            <w:vAlign w:val="center"/>
          </w:tcPr>
          <w:p w:rsidR="002F68A4" w:rsidRPr="00126875" w:rsidRDefault="002F68A4" w:rsidP="00126875">
            <w:pPr>
              <w:spacing w:after="200" w:line="276" w:lineRule="auto"/>
              <w:ind w:firstLine="0"/>
              <w:jc w:val="center"/>
              <w:rPr>
                <w:sz w:val="16"/>
                <w:szCs w:val="16"/>
                <w:lang w:val="es-PY"/>
              </w:rPr>
            </w:pPr>
            <w:r w:rsidRPr="00126875">
              <w:rPr>
                <w:sz w:val="16"/>
                <w:szCs w:val="16"/>
                <w:lang w:val="es-PY"/>
              </w:rPr>
              <w:t>51</w:t>
            </w:r>
          </w:p>
        </w:tc>
        <w:tc>
          <w:tcPr>
            <w:tcW w:w="0" w:type="auto"/>
            <w:vAlign w:val="center"/>
          </w:tcPr>
          <w:p w:rsidR="002F68A4" w:rsidRPr="00126875" w:rsidRDefault="002F68A4" w:rsidP="00126875">
            <w:pPr>
              <w:spacing w:after="200" w:line="276" w:lineRule="auto"/>
              <w:ind w:firstLine="0"/>
              <w:jc w:val="center"/>
              <w:rPr>
                <w:sz w:val="16"/>
                <w:szCs w:val="16"/>
                <w:lang w:val="es-PY"/>
              </w:rPr>
            </w:pPr>
            <w:r w:rsidRPr="00126875">
              <w:rPr>
                <w:sz w:val="16"/>
                <w:szCs w:val="16"/>
                <w:lang w:val="es-PY"/>
              </w:rPr>
              <w:t>56</w:t>
            </w:r>
          </w:p>
        </w:tc>
        <w:tc>
          <w:tcPr>
            <w:tcW w:w="0" w:type="auto"/>
            <w:vAlign w:val="center"/>
          </w:tcPr>
          <w:p w:rsidR="002F68A4" w:rsidRPr="00126875" w:rsidRDefault="002F68A4" w:rsidP="00126875">
            <w:pPr>
              <w:spacing w:after="200" w:line="276" w:lineRule="auto"/>
              <w:ind w:firstLine="0"/>
              <w:jc w:val="center"/>
              <w:rPr>
                <w:sz w:val="16"/>
                <w:szCs w:val="16"/>
                <w:lang w:val="es-PY"/>
              </w:rPr>
            </w:pPr>
            <w:r w:rsidRPr="00126875">
              <w:rPr>
                <w:sz w:val="16"/>
                <w:szCs w:val="16"/>
                <w:lang w:val="es-PY"/>
              </w:rPr>
              <w:t>107</w:t>
            </w:r>
          </w:p>
        </w:tc>
        <w:tc>
          <w:tcPr>
            <w:tcW w:w="0" w:type="auto"/>
            <w:vAlign w:val="center"/>
          </w:tcPr>
          <w:p w:rsidR="002F68A4" w:rsidRPr="00126875" w:rsidRDefault="002F68A4" w:rsidP="00126875">
            <w:pPr>
              <w:spacing w:after="200" w:line="276" w:lineRule="auto"/>
              <w:ind w:firstLine="0"/>
              <w:jc w:val="center"/>
              <w:rPr>
                <w:sz w:val="16"/>
                <w:szCs w:val="16"/>
                <w:lang w:val="es-PY"/>
              </w:rPr>
            </w:pPr>
            <w:r w:rsidRPr="00126875">
              <w:rPr>
                <w:sz w:val="16"/>
                <w:szCs w:val="16"/>
                <w:lang w:val="es-PY"/>
              </w:rPr>
              <w:t>135</w:t>
            </w:r>
          </w:p>
        </w:tc>
        <w:tc>
          <w:tcPr>
            <w:tcW w:w="0" w:type="auto"/>
            <w:vAlign w:val="center"/>
          </w:tcPr>
          <w:p w:rsidR="002F68A4" w:rsidRPr="00126875" w:rsidRDefault="002F68A4" w:rsidP="00126875">
            <w:pPr>
              <w:spacing w:after="200" w:line="276" w:lineRule="auto"/>
              <w:ind w:firstLine="0"/>
              <w:jc w:val="center"/>
              <w:rPr>
                <w:sz w:val="16"/>
                <w:szCs w:val="16"/>
                <w:lang w:val="es-PY"/>
              </w:rPr>
            </w:pPr>
            <w:r w:rsidRPr="00126875">
              <w:rPr>
                <w:sz w:val="16"/>
                <w:szCs w:val="16"/>
                <w:lang w:val="es-PY"/>
              </w:rPr>
              <w:t>56</w:t>
            </w:r>
          </w:p>
        </w:tc>
        <w:tc>
          <w:tcPr>
            <w:tcW w:w="0" w:type="auto"/>
            <w:vAlign w:val="center"/>
          </w:tcPr>
          <w:p w:rsidR="002F68A4" w:rsidRPr="00126875" w:rsidRDefault="002F68A4" w:rsidP="00126875">
            <w:pPr>
              <w:spacing w:after="200" w:line="276" w:lineRule="auto"/>
              <w:ind w:firstLine="0"/>
              <w:jc w:val="center"/>
              <w:rPr>
                <w:sz w:val="16"/>
                <w:szCs w:val="16"/>
                <w:lang w:val="es-PY"/>
              </w:rPr>
            </w:pPr>
            <w:r w:rsidRPr="00126875">
              <w:rPr>
                <w:sz w:val="16"/>
                <w:szCs w:val="16"/>
                <w:lang w:val="es-PY"/>
              </w:rPr>
              <w:t>191</w:t>
            </w:r>
          </w:p>
        </w:tc>
      </w:tr>
      <w:tr w:rsidR="00B83642" w:rsidRPr="004118BF">
        <w:trPr>
          <w:trHeight w:val="20"/>
        </w:trPr>
        <w:tc>
          <w:tcPr>
            <w:tcW w:w="0" w:type="auto"/>
            <w:vAlign w:val="center"/>
          </w:tcPr>
          <w:p w:rsidR="002F68A4" w:rsidRPr="00126875" w:rsidRDefault="002F68A4" w:rsidP="00126875">
            <w:pPr>
              <w:ind w:firstLine="0"/>
              <w:jc w:val="left"/>
              <w:rPr>
                <w:sz w:val="16"/>
                <w:szCs w:val="16"/>
                <w:lang w:val="es-PY"/>
              </w:rPr>
            </w:pPr>
            <w:r w:rsidRPr="00126875">
              <w:rPr>
                <w:sz w:val="16"/>
                <w:szCs w:val="16"/>
                <w:lang w:val="es-PY"/>
              </w:rPr>
              <w:t>Mostrar persona</w:t>
            </w:r>
          </w:p>
        </w:tc>
        <w:tc>
          <w:tcPr>
            <w:tcW w:w="0" w:type="auto"/>
            <w:vAlign w:val="center"/>
          </w:tcPr>
          <w:p w:rsidR="002F68A4" w:rsidRPr="00126875" w:rsidRDefault="002F68A4" w:rsidP="00126875">
            <w:pPr>
              <w:spacing w:after="200" w:line="276" w:lineRule="auto"/>
              <w:ind w:firstLine="0"/>
              <w:jc w:val="center"/>
              <w:rPr>
                <w:sz w:val="16"/>
                <w:szCs w:val="16"/>
                <w:lang w:val="es-PY"/>
              </w:rPr>
            </w:pPr>
            <w:r w:rsidRPr="00126875">
              <w:rPr>
                <w:sz w:val="16"/>
                <w:szCs w:val="16"/>
                <w:lang w:val="es-PY"/>
              </w:rPr>
              <w:t>1</w:t>
            </w:r>
          </w:p>
        </w:tc>
        <w:tc>
          <w:tcPr>
            <w:tcW w:w="0" w:type="auto"/>
            <w:vAlign w:val="center"/>
          </w:tcPr>
          <w:p w:rsidR="002F68A4" w:rsidRPr="00126875" w:rsidRDefault="002F68A4" w:rsidP="00126875">
            <w:pPr>
              <w:spacing w:after="200" w:line="276" w:lineRule="auto"/>
              <w:ind w:firstLine="0"/>
              <w:jc w:val="center"/>
              <w:rPr>
                <w:sz w:val="16"/>
                <w:szCs w:val="16"/>
                <w:lang w:val="es-PY"/>
              </w:rPr>
            </w:pPr>
            <w:r w:rsidRPr="00126875">
              <w:rPr>
                <w:sz w:val="16"/>
                <w:szCs w:val="16"/>
                <w:lang w:val="es-PY"/>
              </w:rPr>
              <w:t>45</w:t>
            </w:r>
          </w:p>
        </w:tc>
        <w:tc>
          <w:tcPr>
            <w:tcW w:w="0" w:type="auto"/>
            <w:vAlign w:val="center"/>
          </w:tcPr>
          <w:p w:rsidR="002F68A4" w:rsidRPr="00126875" w:rsidRDefault="002F68A4" w:rsidP="00126875">
            <w:pPr>
              <w:spacing w:after="200" w:line="276" w:lineRule="auto"/>
              <w:ind w:firstLine="0"/>
              <w:jc w:val="center"/>
              <w:rPr>
                <w:sz w:val="16"/>
                <w:szCs w:val="16"/>
                <w:lang w:val="es-PY"/>
              </w:rPr>
            </w:pPr>
            <w:r w:rsidRPr="00126875">
              <w:rPr>
                <w:sz w:val="16"/>
                <w:szCs w:val="16"/>
                <w:lang w:val="es-PY"/>
              </w:rPr>
              <w:t>46</w:t>
            </w:r>
          </w:p>
        </w:tc>
        <w:tc>
          <w:tcPr>
            <w:tcW w:w="0" w:type="auto"/>
            <w:vAlign w:val="center"/>
          </w:tcPr>
          <w:p w:rsidR="002F68A4" w:rsidRPr="00126875" w:rsidRDefault="002F68A4" w:rsidP="00126875">
            <w:pPr>
              <w:spacing w:after="200" w:line="276" w:lineRule="auto"/>
              <w:ind w:firstLine="0"/>
              <w:jc w:val="center"/>
              <w:rPr>
                <w:sz w:val="16"/>
                <w:szCs w:val="16"/>
                <w:lang w:val="es-PY"/>
              </w:rPr>
            </w:pPr>
            <w:r w:rsidRPr="00126875">
              <w:rPr>
                <w:sz w:val="16"/>
                <w:szCs w:val="16"/>
                <w:lang w:val="es-PY"/>
              </w:rPr>
              <w:t>3</w:t>
            </w:r>
          </w:p>
        </w:tc>
        <w:tc>
          <w:tcPr>
            <w:tcW w:w="0" w:type="auto"/>
            <w:vAlign w:val="center"/>
          </w:tcPr>
          <w:p w:rsidR="002F68A4" w:rsidRPr="00126875" w:rsidRDefault="002F68A4" w:rsidP="00126875">
            <w:pPr>
              <w:spacing w:after="200" w:line="276" w:lineRule="auto"/>
              <w:ind w:firstLine="0"/>
              <w:jc w:val="center"/>
              <w:rPr>
                <w:sz w:val="16"/>
                <w:szCs w:val="16"/>
                <w:lang w:val="es-PY"/>
              </w:rPr>
            </w:pPr>
            <w:r w:rsidRPr="00126875">
              <w:rPr>
                <w:sz w:val="16"/>
                <w:szCs w:val="16"/>
                <w:lang w:val="es-PY"/>
              </w:rPr>
              <w:t>45</w:t>
            </w:r>
          </w:p>
        </w:tc>
        <w:tc>
          <w:tcPr>
            <w:tcW w:w="0" w:type="auto"/>
            <w:vAlign w:val="center"/>
          </w:tcPr>
          <w:p w:rsidR="002F68A4" w:rsidRPr="00126875" w:rsidRDefault="002F68A4" w:rsidP="00126875">
            <w:pPr>
              <w:spacing w:after="200" w:line="276" w:lineRule="auto"/>
              <w:ind w:firstLine="0"/>
              <w:jc w:val="center"/>
              <w:rPr>
                <w:sz w:val="16"/>
                <w:szCs w:val="16"/>
                <w:lang w:val="es-PY"/>
              </w:rPr>
            </w:pPr>
            <w:r w:rsidRPr="00126875">
              <w:rPr>
                <w:sz w:val="16"/>
                <w:szCs w:val="16"/>
                <w:lang w:val="es-PY"/>
              </w:rPr>
              <w:t>48</w:t>
            </w:r>
          </w:p>
        </w:tc>
      </w:tr>
      <w:tr w:rsidR="00B83642" w:rsidRPr="004118BF">
        <w:trPr>
          <w:trHeight w:val="20"/>
        </w:trPr>
        <w:tc>
          <w:tcPr>
            <w:tcW w:w="0" w:type="auto"/>
            <w:vAlign w:val="center"/>
          </w:tcPr>
          <w:p w:rsidR="002F68A4" w:rsidRPr="00126875" w:rsidRDefault="00BF19AD" w:rsidP="00126875">
            <w:pPr>
              <w:ind w:firstLine="0"/>
              <w:jc w:val="left"/>
              <w:rPr>
                <w:sz w:val="16"/>
                <w:szCs w:val="16"/>
                <w:lang w:val="es-PY"/>
              </w:rPr>
            </w:pPr>
            <w:r>
              <w:rPr>
                <w:sz w:val="16"/>
                <w:szCs w:val="16"/>
                <w:lang w:val="es-PY"/>
              </w:rPr>
              <w:t>Eliminar</w:t>
            </w:r>
            <w:r w:rsidRPr="00126875">
              <w:rPr>
                <w:sz w:val="16"/>
                <w:szCs w:val="16"/>
                <w:lang w:val="es-PY"/>
              </w:rPr>
              <w:t xml:space="preserve"> </w:t>
            </w:r>
            <w:r w:rsidR="002F68A4" w:rsidRPr="00126875">
              <w:rPr>
                <w:sz w:val="16"/>
                <w:szCs w:val="16"/>
                <w:lang w:val="es-PY"/>
              </w:rPr>
              <w:t>persona</w:t>
            </w:r>
          </w:p>
        </w:tc>
        <w:tc>
          <w:tcPr>
            <w:tcW w:w="0" w:type="auto"/>
            <w:vAlign w:val="center"/>
          </w:tcPr>
          <w:p w:rsidR="002F68A4" w:rsidRPr="00126875" w:rsidRDefault="002F68A4" w:rsidP="00126875">
            <w:pPr>
              <w:ind w:firstLine="0"/>
              <w:jc w:val="center"/>
              <w:rPr>
                <w:sz w:val="16"/>
                <w:szCs w:val="16"/>
                <w:lang w:val="es-PY"/>
              </w:rPr>
            </w:pPr>
            <w:r w:rsidRPr="00126875">
              <w:rPr>
                <w:sz w:val="16"/>
                <w:szCs w:val="16"/>
                <w:lang w:val="es-PY"/>
              </w:rPr>
              <w:t>7</w:t>
            </w:r>
          </w:p>
        </w:tc>
        <w:tc>
          <w:tcPr>
            <w:tcW w:w="0" w:type="auto"/>
            <w:vAlign w:val="center"/>
          </w:tcPr>
          <w:p w:rsidR="002F68A4" w:rsidRPr="00126875" w:rsidRDefault="002F68A4" w:rsidP="00126875">
            <w:pPr>
              <w:ind w:firstLine="0"/>
              <w:jc w:val="center"/>
              <w:rPr>
                <w:sz w:val="16"/>
                <w:szCs w:val="16"/>
                <w:lang w:val="es-PY"/>
              </w:rPr>
            </w:pPr>
            <w:r w:rsidRPr="00126875">
              <w:rPr>
                <w:sz w:val="16"/>
                <w:szCs w:val="16"/>
                <w:lang w:val="es-PY"/>
              </w:rPr>
              <w:t>27</w:t>
            </w:r>
          </w:p>
        </w:tc>
        <w:tc>
          <w:tcPr>
            <w:tcW w:w="0" w:type="auto"/>
            <w:vAlign w:val="center"/>
          </w:tcPr>
          <w:p w:rsidR="002F68A4" w:rsidRPr="00126875" w:rsidRDefault="002F68A4" w:rsidP="00126875">
            <w:pPr>
              <w:ind w:firstLine="0"/>
              <w:jc w:val="center"/>
              <w:rPr>
                <w:sz w:val="16"/>
                <w:szCs w:val="16"/>
                <w:lang w:val="es-PY"/>
              </w:rPr>
            </w:pPr>
            <w:r w:rsidRPr="00126875">
              <w:rPr>
                <w:sz w:val="16"/>
                <w:szCs w:val="16"/>
                <w:lang w:val="es-PY"/>
              </w:rPr>
              <w:t>34</w:t>
            </w:r>
          </w:p>
        </w:tc>
        <w:tc>
          <w:tcPr>
            <w:tcW w:w="0" w:type="auto"/>
            <w:vAlign w:val="center"/>
          </w:tcPr>
          <w:p w:rsidR="002F68A4" w:rsidRPr="00126875" w:rsidRDefault="002F68A4" w:rsidP="00126875">
            <w:pPr>
              <w:ind w:firstLine="0"/>
              <w:jc w:val="center"/>
              <w:rPr>
                <w:sz w:val="16"/>
                <w:szCs w:val="16"/>
                <w:lang w:val="es-PY"/>
              </w:rPr>
            </w:pPr>
            <w:r w:rsidRPr="00126875">
              <w:rPr>
                <w:sz w:val="16"/>
                <w:szCs w:val="16"/>
                <w:lang w:val="es-PY"/>
              </w:rPr>
              <w:t>31</w:t>
            </w:r>
          </w:p>
        </w:tc>
        <w:tc>
          <w:tcPr>
            <w:tcW w:w="0" w:type="auto"/>
            <w:vAlign w:val="center"/>
          </w:tcPr>
          <w:p w:rsidR="002F68A4" w:rsidRPr="00126875" w:rsidRDefault="002F68A4" w:rsidP="00126875">
            <w:pPr>
              <w:ind w:firstLine="0"/>
              <w:jc w:val="center"/>
              <w:rPr>
                <w:sz w:val="16"/>
                <w:szCs w:val="16"/>
                <w:lang w:val="es-PY"/>
              </w:rPr>
            </w:pPr>
            <w:r w:rsidRPr="00126875">
              <w:rPr>
                <w:sz w:val="16"/>
                <w:szCs w:val="16"/>
                <w:lang w:val="es-PY"/>
              </w:rPr>
              <w:t>27</w:t>
            </w:r>
          </w:p>
        </w:tc>
        <w:tc>
          <w:tcPr>
            <w:tcW w:w="0" w:type="auto"/>
            <w:vAlign w:val="center"/>
          </w:tcPr>
          <w:p w:rsidR="002F68A4" w:rsidRPr="00126875" w:rsidRDefault="002F68A4" w:rsidP="00126875">
            <w:pPr>
              <w:ind w:firstLine="0"/>
              <w:jc w:val="center"/>
              <w:rPr>
                <w:sz w:val="16"/>
                <w:szCs w:val="16"/>
                <w:lang w:val="es-PY"/>
              </w:rPr>
            </w:pPr>
            <w:r w:rsidRPr="00126875">
              <w:rPr>
                <w:sz w:val="16"/>
                <w:szCs w:val="16"/>
                <w:lang w:val="es-PY"/>
              </w:rPr>
              <w:t>58</w:t>
            </w:r>
          </w:p>
        </w:tc>
      </w:tr>
      <w:tr w:rsidR="00B83642" w:rsidRPr="004118BF">
        <w:trPr>
          <w:trHeight w:val="20"/>
        </w:trPr>
        <w:tc>
          <w:tcPr>
            <w:tcW w:w="0" w:type="auto"/>
            <w:vAlign w:val="center"/>
          </w:tcPr>
          <w:p w:rsidR="002F68A4" w:rsidRPr="00126875" w:rsidRDefault="002F68A4" w:rsidP="00126875">
            <w:pPr>
              <w:ind w:firstLine="0"/>
              <w:jc w:val="left"/>
              <w:rPr>
                <w:sz w:val="16"/>
                <w:szCs w:val="16"/>
                <w:lang w:val="es-PY"/>
              </w:rPr>
            </w:pPr>
            <w:r w:rsidRPr="00126875">
              <w:rPr>
                <w:sz w:val="16"/>
                <w:szCs w:val="16"/>
                <w:lang w:val="es-PY"/>
              </w:rPr>
              <w:t xml:space="preserve">Estructura y código común para todas las </w:t>
            </w:r>
            <w:r w:rsidRPr="00126875">
              <w:rPr>
                <w:sz w:val="16"/>
                <w:szCs w:val="16"/>
                <w:lang w:val="es-PY"/>
              </w:rPr>
              <w:lastRenderedPageBreak/>
              <w:t>vistas (cabecera, estructura y pie de página)</w:t>
            </w:r>
          </w:p>
        </w:tc>
        <w:tc>
          <w:tcPr>
            <w:tcW w:w="0" w:type="auto"/>
            <w:vAlign w:val="center"/>
          </w:tcPr>
          <w:p w:rsidR="002F68A4" w:rsidRPr="00126875" w:rsidRDefault="002F68A4" w:rsidP="00126875">
            <w:pPr>
              <w:spacing w:after="200" w:line="276" w:lineRule="auto"/>
              <w:ind w:firstLine="0"/>
              <w:jc w:val="center"/>
              <w:rPr>
                <w:sz w:val="16"/>
                <w:szCs w:val="16"/>
                <w:lang w:val="es-PY"/>
              </w:rPr>
            </w:pPr>
            <w:r w:rsidRPr="00126875">
              <w:rPr>
                <w:sz w:val="16"/>
                <w:szCs w:val="16"/>
                <w:lang w:val="es-PY"/>
              </w:rPr>
              <w:lastRenderedPageBreak/>
              <w:t>67</w:t>
            </w:r>
          </w:p>
        </w:tc>
        <w:tc>
          <w:tcPr>
            <w:tcW w:w="0" w:type="auto"/>
            <w:vAlign w:val="center"/>
          </w:tcPr>
          <w:p w:rsidR="002F68A4" w:rsidRPr="00126875" w:rsidRDefault="002F68A4" w:rsidP="00126875">
            <w:pPr>
              <w:spacing w:after="200" w:line="276" w:lineRule="auto"/>
              <w:ind w:firstLine="0"/>
              <w:jc w:val="center"/>
              <w:rPr>
                <w:sz w:val="16"/>
                <w:szCs w:val="16"/>
                <w:lang w:val="es-PY"/>
              </w:rPr>
            </w:pPr>
            <w:r w:rsidRPr="00126875">
              <w:rPr>
                <w:sz w:val="16"/>
                <w:szCs w:val="16"/>
                <w:lang w:val="es-PY"/>
              </w:rPr>
              <w:t>10</w:t>
            </w:r>
          </w:p>
        </w:tc>
        <w:tc>
          <w:tcPr>
            <w:tcW w:w="0" w:type="auto"/>
            <w:vAlign w:val="center"/>
          </w:tcPr>
          <w:p w:rsidR="002F68A4" w:rsidRPr="00126875" w:rsidRDefault="002F68A4" w:rsidP="00126875">
            <w:pPr>
              <w:spacing w:after="200" w:line="276" w:lineRule="auto"/>
              <w:ind w:firstLine="0"/>
              <w:jc w:val="center"/>
              <w:rPr>
                <w:sz w:val="16"/>
                <w:szCs w:val="16"/>
                <w:lang w:val="es-PY"/>
              </w:rPr>
            </w:pPr>
            <w:r w:rsidRPr="00126875">
              <w:rPr>
                <w:sz w:val="16"/>
                <w:szCs w:val="16"/>
                <w:lang w:val="es-PY"/>
              </w:rPr>
              <w:t>77</w:t>
            </w:r>
          </w:p>
        </w:tc>
        <w:tc>
          <w:tcPr>
            <w:tcW w:w="0" w:type="auto"/>
            <w:vAlign w:val="center"/>
          </w:tcPr>
          <w:p w:rsidR="002F68A4" w:rsidRPr="00126875" w:rsidRDefault="002F68A4" w:rsidP="00126875">
            <w:pPr>
              <w:spacing w:after="200" w:line="276" w:lineRule="auto"/>
              <w:ind w:firstLine="0"/>
              <w:jc w:val="center"/>
              <w:rPr>
                <w:sz w:val="16"/>
                <w:szCs w:val="16"/>
                <w:lang w:val="es-PY"/>
              </w:rPr>
            </w:pPr>
            <w:r w:rsidRPr="00126875">
              <w:rPr>
                <w:sz w:val="16"/>
                <w:szCs w:val="16"/>
                <w:lang w:val="es-PY"/>
              </w:rPr>
              <w:t>52</w:t>
            </w:r>
          </w:p>
        </w:tc>
        <w:tc>
          <w:tcPr>
            <w:tcW w:w="0" w:type="auto"/>
            <w:vAlign w:val="center"/>
          </w:tcPr>
          <w:p w:rsidR="002F68A4" w:rsidRPr="00126875" w:rsidRDefault="002F68A4" w:rsidP="00126875">
            <w:pPr>
              <w:tabs>
                <w:tab w:val="center" w:pos="4252"/>
                <w:tab w:val="right" w:pos="8504"/>
              </w:tabs>
              <w:spacing w:after="200" w:line="276" w:lineRule="auto"/>
              <w:ind w:firstLine="0"/>
              <w:jc w:val="center"/>
              <w:rPr>
                <w:sz w:val="16"/>
                <w:szCs w:val="16"/>
                <w:lang w:val="es-PY"/>
              </w:rPr>
            </w:pPr>
            <w:r w:rsidRPr="00126875">
              <w:rPr>
                <w:sz w:val="16"/>
                <w:szCs w:val="16"/>
                <w:lang w:val="es-PY"/>
              </w:rPr>
              <w:t>38</w:t>
            </w:r>
          </w:p>
        </w:tc>
        <w:tc>
          <w:tcPr>
            <w:tcW w:w="0" w:type="auto"/>
            <w:vAlign w:val="center"/>
          </w:tcPr>
          <w:p w:rsidR="002F68A4" w:rsidRPr="00126875" w:rsidRDefault="002F68A4" w:rsidP="00126875">
            <w:pPr>
              <w:tabs>
                <w:tab w:val="center" w:pos="4252"/>
                <w:tab w:val="right" w:pos="8504"/>
              </w:tabs>
              <w:spacing w:after="200" w:line="276" w:lineRule="auto"/>
              <w:ind w:firstLine="0"/>
              <w:jc w:val="center"/>
              <w:rPr>
                <w:sz w:val="16"/>
                <w:szCs w:val="16"/>
                <w:lang w:val="es-PY"/>
              </w:rPr>
            </w:pPr>
            <w:r w:rsidRPr="00126875">
              <w:rPr>
                <w:sz w:val="16"/>
                <w:szCs w:val="16"/>
                <w:lang w:val="es-PY"/>
              </w:rPr>
              <w:t>90</w:t>
            </w:r>
          </w:p>
        </w:tc>
      </w:tr>
      <w:tr w:rsidR="00B83642" w:rsidRPr="004118BF">
        <w:trPr>
          <w:trHeight w:val="20"/>
        </w:trPr>
        <w:tc>
          <w:tcPr>
            <w:tcW w:w="0" w:type="auto"/>
            <w:vAlign w:val="center"/>
          </w:tcPr>
          <w:p w:rsidR="002F68A4" w:rsidRPr="00126875" w:rsidRDefault="002F68A4" w:rsidP="00126875">
            <w:pPr>
              <w:ind w:firstLine="0"/>
              <w:jc w:val="left"/>
              <w:rPr>
                <w:sz w:val="16"/>
                <w:szCs w:val="16"/>
                <w:lang w:val="es-PY"/>
              </w:rPr>
            </w:pPr>
            <w:r w:rsidRPr="00126875">
              <w:rPr>
                <w:sz w:val="16"/>
                <w:szCs w:val="16"/>
                <w:lang w:val="es-PY"/>
              </w:rPr>
              <w:lastRenderedPageBreak/>
              <w:t>Totales</w:t>
            </w:r>
          </w:p>
        </w:tc>
        <w:tc>
          <w:tcPr>
            <w:tcW w:w="0" w:type="auto"/>
            <w:vAlign w:val="center"/>
          </w:tcPr>
          <w:p w:rsidR="002F68A4" w:rsidRPr="00126875" w:rsidRDefault="002F68A4" w:rsidP="00126875">
            <w:pPr>
              <w:ind w:firstLine="0"/>
              <w:jc w:val="center"/>
              <w:rPr>
                <w:sz w:val="16"/>
                <w:szCs w:val="16"/>
                <w:lang w:val="es-PY"/>
              </w:rPr>
            </w:pPr>
            <w:r w:rsidRPr="00126875">
              <w:rPr>
                <w:sz w:val="16"/>
                <w:szCs w:val="16"/>
                <w:lang w:val="es-PY"/>
              </w:rPr>
              <w:t>126</w:t>
            </w:r>
          </w:p>
        </w:tc>
        <w:tc>
          <w:tcPr>
            <w:tcW w:w="0" w:type="auto"/>
            <w:vAlign w:val="center"/>
          </w:tcPr>
          <w:p w:rsidR="002F68A4" w:rsidRPr="00126875" w:rsidRDefault="002F68A4" w:rsidP="00126875">
            <w:pPr>
              <w:ind w:firstLine="0"/>
              <w:jc w:val="center"/>
              <w:rPr>
                <w:sz w:val="16"/>
                <w:szCs w:val="16"/>
                <w:lang w:val="es-PY"/>
              </w:rPr>
            </w:pPr>
            <w:r w:rsidRPr="00126875">
              <w:rPr>
                <w:sz w:val="16"/>
                <w:szCs w:val="16"/>
                <w:lang w:val="es-PY"/>
              </w:rPr>
              <w:t>138</w:t>
            </w:r>
          </w:p>
        </w:tc>
        <w:tc>
          <w:tcPr>
            <w:tcW w:w="0" w:type="auto"/>
            <w:vAlign w:val="center"/>
          </w:tcPr>
          <w:p w:rsidR="002F68A4" w:rsidRPr="00126875" w:rsidRDefault="002F68A4" w:rsidP="00126875">
            <w:pPr>
              <w:ind w:firstLine="0"/>
              <w:jc w:val="center"/>
              <w:rPr>
                <w:sz w:val="16"/>
                <w:szCs w:val="16"/>
                <w:lang w:val="es-PY"/>
              </w:rPr>
            </w:pPr>
            <w:r w:rsidRPr="00126875">
              <w:rPr>
                <w:sz w:val="16"/>
                <w:szCs w:val="16"/>
                <w:lang w:val="es-PY"/>
              </w:rPr>
              <w:t>264</w:t>
            </w:r>
          </w:p>
        </w:tc>
        <w:tc>
          <w:tcPr>
            <w:tcW w:w="0" w:type="auto"/>
            <w:vAlign w:val="center"/>
          </w:tcPr>
          <w:p w:rsidR="002F68A4" w:rsidRPr="00126875" w:rsidRDefault="002F68A4" w:rsidP="00126875">
            <w:pPr>
              <w:ind w:firstLine="0"/>
              <w:jc w:val="center"/>
              <w:rPr>
                <w:sz w:val="16"/>
                <w:szCs w:val="16"/>
                <w:lang w:val="es-PY"/>
              </w:rPr>
            </w:pPr>
            <w:r w:rsidRPr="00126875">
              <w:rPr>
                <w:sz w:val="16"/>
                <w:szCs w:val="16"/>
                <w:lang w:val="es-PY"/>
              </w:rPr>
              <w:t>221</w:t>
            </w:r>
          </w:p>
        </w:tc>
        <w:tc>
          <w:tcPr>
            <w:tcW w:w="0" w:type="auto"/>
            <w:vAlign w:val="center"/>
          </w:tcPr>
          <w:p w:rsidR="002F68A4" w:rsidRPr="00126875" w:rsidRDefault="002F68A4" w:rsidP="00126875">
            <w:pPr>
              <w:keepNext/>
              <w:ind w:firstLine="0"/>
              <w:jc w:val="center"/>
              <w:rPr>
                <w:sz w:val="16"/>
                <w:szCs w:val="16"/>
                <w:lang w:val="es-PY"/>
              </w:rPr>
            </w:pPr>
            <w:r w:rsidRPr="00126875">
              <w:rPr>
                <w:sz w:val="16"/>
                <w:szCs w:val="16"/>
                <w:lang w:val="es-PY"/>
              </w:rPr>
              <w:t>166</w:t>
            </w:r>
          </w:p>
        </w:tc>
        <w:tc>
          <w:tcPr>
            <w:tcW w:w="0" w:type="auto"/>
            <w:vAlign w:val="center"/>
          </w:tcPr>
          <w:p w:rsidR="002F68A4" w:rsidRPr="00126875" w:rsidRDefault="002F68A4" w:rsidP="00126875">
            <w:pPr>
              <w:keepNext/>
              <w:ind w:firstLine="0"/>
              <w:jc w:val="center"/>
              <w:rPr>
                <w:sz w:val="16"/>
                <w:szCs w:val="16"/>
                <w:lang w:val="es-PY"/>
              </w:rPr>
            </w:pPr>
            <w:r w:rsidRPr="00126875">
              <w:rPr>
                <w:sz w:val="16"/>
                <w:szCs w:val="16"/>
                <w:lang w:val="es-PY"/>
              </w:rPr>
              <w:t>387</w:t>
            </w:r>
          </w:p>
        </w:tc>
      </w:tr>
    </w:tbl>
    <w:p w:rsidR="00776FA9" w:rsidRPr="00DF7472" w:rsidRDefault="00C16C09" w:rsidP="00D21CCA">
      <w:pPr>
        <w:pStyle w:val="heading1"/>
        <w:rPr>
          <w:lang w:val="es-PY"/>
        </w:rPr>
      </w:pPr>
      <w:r w:rsidRPr="00DF7472">
        <w:rPr>
          <w:lang w:val="es-PY"/>
        </w:rPr>
        <w:t>Conclusiones y Trabajos F</w:t>
      </w:r>
      <w:r w:rsidR="00776FA9" w:rsidRPr="00DF7472">
        <w:rPr>
          <w:lang w:val="es-PY"/>
        </w:rPr>
        <w:t>uturos</w:t>
      </w:r>
    </w:p>
    <w:p w:rsidR="008E2A1F" w:rsidRPr="009F5555" w:rsidRDefault="00776FA9" w:rsidP="008750B0">
      <w:pPr>
        <w:pStyle w:val="p1a"/>
        <w:rPr>
          <w:lang w:val="es-PY"/>
        </w:rPr>
      </w:pPr>
      <w:r w:rsidRPr="009F5555">
        <w:rPr>
          <w:lang w:val="es-PY"/>
        </w:rPr>
        <w:t xml:space="preserve">En este trabajo se </w:t>
      </w:r>
      <w:r w:rsidR="000124D5">
        <w:rPr>
          <w:lang w:val="es-PY"/>
        </w:rPr>
        <w:t>presenta MoWebA4RIA, una</w:t>
      </w:r>
      <w:r w:rsidRPr="009F5555">
        <w:rPr>
          <w:lang w:val="es-PY"/>
        </w:rPr>
        <w:t xml:space="preserve"> </w:t>
      </w:r>
      <w:r w:rsidR="000124D5">
        <w:rPr>
          <w:lang w:val="es-PY"/>
        </w:rPr>
        <w:t>extención de</w:t>
      </w:r>
      <w:r w:rsidR="000D5EF5">
        <w:rPr>
          <w:lang w:val="es-PY"/>
        </w:rPr>
        <w:t xml:space="preserve"> MoWebA para inco</w:t>
      </w:r>
      <w:r w:rsidR="00B66C52">
        <w:rPr>
          <w:lang w:val="es-PY"/>
        </w:rPr>
        <w:t>r</w:t>
      </w:r>
      <w:r w:rsidR="000D5EF5">
        <w:rPr>
          <w:lang w:val="es-PY"/>
        </w:rPr>
        <w:t>p</w:t>
      </w:r>
      <w:r w:rsidR="000D5EF5">
        <w:rPr>
          <w:lang w:val="es-PY"/>
        </w:rPr>
        <w:t>o</w:t>
      </w:r>
      <w:r w:rsidR="000D5EF5">
        <w:rPr>
          <w:lang w:val="es-PY"/>
        </w:rPr>
        <w:t>rar</w:t>
      </w:r>
      <w:r w:rsidRPr="009F5555">
        <w:rPr>
          <w:lang w:val="es-PY"/>
        </w:rPr>
        <w:t xml:space="preserve"> las principales características y tecnologías de las </w:t>
      </w:r>
      <w:r w:rsidR="00FD6200" w:rsidRPr="009F5555">
        <w:rPr>
          <w:lang w:val="es-PY"/>
        </w:rPr>
        <w:t>RIA</w:t>
      </w:r>
      <w:r w:rsidRPr="009F5555">
        <w:rPr>
          <w:lang w:val="es-PY"/>
        </w:rPr>
        <w:t xml:space="preserve">. </w:t>
      </w:r>
      <w:r w:rsidR="000D5EF5">
        <w:rPr>
          <w:lang w:val="es-PY"/>
        </w:rPr>
        <w:t>La extensión abarca</w:t>
      </w:r>
      <w:r w:rsidRPr="009F5555">
        <w:rPr>
          <w:lang w:val="es-PY"/>
        </w:rPr>
        <w:t xml:space="preserve"> el metamode</w:t>
      </w:r>
      <w:r w:rsidR="00600554">
        <w:rPr>
          <w:lang w:val="es-PY"/>
        </w:rPr>
        <w:t>lo de c</w:t>
      </w:r>
      <w:r w:rsidRPr="009F5555">
        <w:rPr>
          <w:lang w:val="es-PY"/>
        </w:rPr>
        <w:t>ontenido</w:t>
      </w:r>
      <w:r w:rsidR="001E0546" w:rsidRPr="009F5555">
        <w:rPr>
          <w:lang w:val="es-PY"/>
        </w:rPr>
        <w:t>,</w:t>
      </w:r>
      <w:r w:rsidRPr="009F5555">
        <w:rPr>
          <w:lang w:val="es-PY"/>
        </w:rPr>
        <w:t xml:space="preserve"> agregando una nueva reestructuración y clasificación de los elementos de interfaz, separando a los distintos componentes de interfaz en el</w:t>
      </w:r>
      <w:r w:rsidRPr="009F5555">
        <w:rPr>
          <w:lang w:val="es-PY"/>
        </w:rPr>
        <w:t>e</w:t>
      </w:r>
      <w:r w:rsidRPr="009F5555">
        <w:rPr>
          <w:lang w:val="es-PY"/>
        </w:rPr>
        <w:t>mentos de entrada, salida y control.</w:t>
      </w:r>
      <w:r w:rsidR="005D08ED" w:rsidRPr="009F5555">
        <w:rPr>
          <w:lang w:val="es-PY"/>
        </w:rPr>
        <w:t xml:space="preserve"> </w:t>
      </w:r>
      <w:r w:rsidR="000D5EF5">
        <w:rPr>
          <w:lang w:val="es-PY"/>
        </w:rPr>
        <w:t>Además, para enriquecer la implementación,</w:t>
      </w:r>
      <w:r w:rsidR="000D5EF5" w:rsidRPr="009F5555">
        <w:rPr>
          <w:lang w:val="es-PY"/>
        </w:rPr>
        <w:t xml:space="preserve"> </w:t>
      </w:r>
      <w:r w:rsidRPr="009F5555">
        <w:rPr>
          <w:lang w:val="es-PY"/>
        </w:rPr>
        <w:t>a</w:t>
      </w:r>
      <w:r w:rsidRPr="009F5555">
        <w:rPr>
          <w:lang w:val="es-PY"/>
        </w:rPr>
        <w:t>l</w:t>
      </w:r>
      <w:r w:rsidRPr="009F5555">
        <w:rPr>
          <w:lang w:val="es-PY"/>
        </w:rPr>
        <w:t xml:space="preserve">gunos widgets interactivos comunes en las aplicaciones </w:t>
      </w:r>
      <w:r w:rsidR="00FD6200" w:rsidRPr="009F5555">
        <w:rPr>
          <w:lang w:val="es-PY"/>
        </w:rPr>
        <w:t>RIA</w:t>
      </w:r>
      <w:r w:rsidRPr="009F5555">
        <w:rPr>
          <w:lang w:val="es-PY"/>
        </w:rPr>
        <w:t xml:space="preserve"> se han agregado, prec</w:t>
      </w:r>
      <w:r w:rsidRPr="009F5555">
        <w:rPr>
          <w:lang w:val="es-PY"/>
        </w:rPr>
        <w:t>i</w:t>
      </w:r>
      <w:r w:rsidRPr="009F5555">
        <w:rPr>
          <w:lang w:val="es-PY"/>
        </w:rPr>
        <w:t xml:space="preserve">samente </w:t>
      </w:r>
      <w:r w:rsidR="000124D5">
        <w:rPr>
          <w:lang w:val="es-PY"/>
        </w:rPr>
        <w:t xml:space="preserve">Accordion, Tabs, </w:t>
      </w:r>
      <w:r w:rsidRPr="009F5555">
        <w:rPr>
          <w:lang w:val="es-PY"/>
        </w:rPr>
        <w:t>AutoSug</w:t>
      </w:r>
      <w:r w:rsidR="000124D5">
        <w:rPr>
          <w:lang w:val="es-PY"/>
        </w:rPr>
        <w:t>gest, DatePicker</w:t>
      </w:r>
      <w:ins w:id="124" w:author="Luca Cernuzzi" w:date="2016-03-01T19:15:00Z">
        <w:r w:rsidR="00E45545">
          <w:rPr>
            <w:lang w:val="es-PY"/>
          </w:rPr>
          <w:t>,</w:t>
        </w:r>
      </w:ins>
      <w:del w:id="125" w:author="Luca Cernuzzi" w:date="2016-03-01T19:15:00Z">
        <w:r w:rsidR="000124D5" w:rsidDel="00E45545">
          <w:rPr>
            <w:lang w:val="es-PY"/>
          </w:rPr>
          <w:delText xml:space="preserve"> y</w:delText>
        </w:r>
      </w:del>
      <w:r w:rsidR="000124D5">
        <w:rPr>
          <w:lang w:val="es-PY"/>
        </w:rPr>
        <w:t xml:space="preserve"> ToolTip y </w:t>
      </w:r>
      <w:del w:id="126" w:author="Luca Cernuzzi" w:date="2016-03-01T19:15:00Z">
        <w:r w:rsidR="000124D5" w:rsidDel="00E45545">
          <w:rPr>
            <w:lang w:val="es-PY"/>
          </w:rPr>
          <w:delText xml:space="preserve">el </w:delText>
        </w:r>
      </w:del>
      <w:r w:rsidR="000124D5">
        <w:rPr>
          <w:lang w:val="es-PY"/>
        </w:rPr>
        <w:t>L</w:t>
      </w:r>
      <w:r w:rsidRPr="009F5555">
        <w:rPr>
          <w:lang w:val="es-PY"/>
        </w:rPr>
        <w:t xml:space="preserve">iveValidation. </w:t>
      </w:r>
      <w:r w:rsidR="000124D5">
        <w:rPr>
          <w:lang w:val="es-PY"/>
        </w:rPr>
        <w:t xml:space="preserve">La extensión ha incorporado también mejoras en el </w:t>
      </w:r>
      <w:r w:rsidR="008E2A1F" w:rsidRPr="009F5555">
        <w:rPr>
          <w:lang w:val="es-PY"/>
        </w:rPr>
        <w:t>meta</w:t>
      </w:r>
      <w:r w:rsidR="00310130">
        <w:rPr>
          <w:lang w:val="es-PY"/>
        </w:rPr>
        <w:t>modelo de e</w:t>
      </w:r>
      <w:r w:rsidR="008E2A1F" w:rsidRPr="009F5555">
        <w:rPr>
          <w:lang w:val="es-PY"/>
        </w:rPr>
        <w:t>structura.</w:t>
      </w:r>
      <w:r w:rsidR="005D08ED" w:rsidRPr="009F5555">
        <w:rPr>
          <w:lang w:val="es-PY"/>
        </w:rPr>
        <w:t xml:space="preserve"> </w:t>
      </w:r>
      <w:r w:rsidRPr="009F5555">
        <w:rPr>
          <w:lang w:val="es-PY"/>
        </w:rPr>
        <w:t xml:space="preserve">Para la definición de la sintaxis concreta de la presentación, se </w:t>
      </w:r>
      <w:r w:rsidR="00247118">
        <w:rPr>
          <w:lang w:val="es-PY"/>
        </w:rPr>
        <w:t xml:space="preserve">han </w:t>
      </w:r>
      <w:r w:rsidR="000124D5">
        <w:rPr>
          <w:lang w:val="es-PY"/>
        </w:rPr>
        <w:t>incoporado las extensi</w:t>
      </w:r>
      <w:r w:rsidR="000124D5">
        <w:rPr>
          <w:lang w:val="es-PY"/>
        </w:rPr>
        <w:t>o</w:t>
      </w:r>
      <w:r w:rsidR="000124D5">
        <w:rPr>
          <w:lang w:val="es-PY"/>
        </w:rPr>
        <w:t xml:space="preserve">nes con sus respectivos </w:t>
      </w:r>
      <w:r w:rsidRPr="009F5555">
        <w:rPr>
          <w:lang w:val="es-PY"/>
        </w:rPr>
        <w:t>wid</w:t>
      </w:r>
      <w:r w:rsidR="000124D5">
        <w:rPr>
          <w:lang w:val="es-PY"/>
        </w:rPr>
        <w:t xml:space="preserve">gets en </w:t>
      </w:r>
      <w:r w:rsidRPr="009F5555">
        <w:rPr>
          <w:lang w:val="es-PY"/>
        </w:rPr>
        <w:t>l</w:t>
      </w:r>
      <w:r w:rsidR="000124D5">
        <w:rPr>
          <w:lang w:val="es-PY"/>
        </w:rPr>
        <w:t>os</w:t>
      </w:r>
      <w:r w:rsidRPr="009F5555">
        <w:rPr>
          <w:lang w:val="es-PY"/>
        </w:rPr>
        <w:t xml:space="preserve"> perfil</w:t>
      </w:r>
      <w:r w:rsidR="000124D5">
        <w:rPr>
          <w:lang w:val="es-PY"/>
        </w:rPr>
        <w:t>es</w:t>
      </w:r>
      <w:r w:rsidRPr="009F5555">
        <w:rPr>
          <w:lang w:val="es-PY"/>
        </w:rPr>
        <w:t xml:space="preserve"> de </w:t>
      </w:r>
      <w:r w:rsidR="00310130">
        <w:rPr>
          <w:lang w:val="es-PY"/>
        </w:rPr>
        <w:t>c</w:t>
      </w:r>
      <w:r w:rsidRPr="009F5555">
        <w:rPr>
          <w:lang w:val="es-PY"/>
        </w:rPr>
        <w:t xml:space="preserve">ontenido </w:t>
      </w:r>
      <w:r w:rsidR="000124D5">
        <w:rPr>
          <w:lang w:val="es-PY"/>
        </w:rPr>
        <w:t xml:space="preserve">y </w:t>
      </w:r>
      <w:r w:rsidR="00310130">
        <w:rPr>
          <w:lang w:val="es-PY"/>
        </w:rPr>
        <w:t>e</w:t>
      </w:r>
      <w:r w:rsidR="008E2A1F" w:rsidRPr="009F5555">
        <w:rPr>
          <w:lang w:val="es-PY"/>
        </w:rPr>
        <w:t>structura</w:t>
      </w:r>
      <w:r w:rsidRPr="009F5555">
        <w:rPr>
          <w:lang w:val="es-PY"/>
        </w:rPr>
        <w:t xml:space="preserve">. </w:t>
      </w:r>
    </w:p>
    <w:p w:rsidR="00776FA9" w:rsidRPr="009F5555" w:rsidRDefault="00776FA9" w:rsidP="000C7C0E">
      <w:pPr>
        <w:rPr>
          <w:lang w:val="es-PY"/>
        </w:rPr>
      </w:pPr>
      <w:r w:rsidRPr="009F5555">
        <w:rPr>
          <w:lang w:val="es-PY"/>
        </w:rPr>
        <w:t>Con la herramienta</w:t>
      </w:r>
      <w:r w:rsidR="005D08ED" w:rsidRPr="009F5555">
        <w:rPr>
          <w:lang w:val="es-PY"/>
        </w:rPr>
        <w:t xml:space="preserve"> </w:t>
      </w:r>
      <w:r w:rsidRPr="009F5555">
        <w:rPr>
          <w:lang w:val="es-PY"/>
        </w:rPr>
        <w:t>de transformación Acceleo</w:t>
      </w:r>
      <w:r w:rsidR="001E0546" w:rsidRPr="009F5555">
        <w:rPr>
          <w:lang w:val="es-PY"/>
        </w:rPr>
        <w:t>,</w:t>
      </w:r>
      <w:r w:rsidRPr="009F5555">
        <w:rPr>
          <w:lang w:val="es-PY"/>
        </w:rPr>
        <w:t xml:space="preserve"> se implementaron las plantillas </w:t>
      </w:r>
      <w:r w:rsidR="00FD6200" w:rsidRPr="009F5555">
        <w:rPr>
          <w:lang w:val="es-PY"/>
        </w:rPr>
        <w:t>de transformación</w:t>
      </w:r>
      <w:r w:rsidRPr="009F5555">
        <w:rPr>
          <w:lang w:val="es-PY"/>
        </w:rPr>
        <w:t xml:space="preserve"> </w:t>
      </w:r>
      <w:r w:rsidR="00FD6200" w:rsidRPr="009F5555">
        <w:rPr>
          <w:lang w:val="es-PY"/>
        </w:rPr>
        <w:t xml:space="preserve">para la </w:t>
      </w:r>
      <w:r w:rsidRPr="009F5555">
        <w:rPr>
          <w:lang w:val="es-PY"/>
        </w:rPr>
        <w:t>presentación</w:t>
      </w:r>
      <w:r w:rsidR="00CE76B2" w:rsidRPr="009F5555">
        <w:rPr>
          <w:lang w:val="es-PY"/>
        </w:rPr>
        <w:t>.</w:t>
      </w:r>
      <w:r w:rsidRPr="009F5555">
        <w:rPr>
          <w:lang w:val="es-PY"/>
        </w:rPr>
        <w:t xml:space="preserve"> </w:t>
      </w:r>
      <w:r w:rsidR="00CE76B2" w:rsidRPr="009F5555">
        <w:rPr>
          <w:lang w:val="es-PY"/>
        </w:rPr>
        <w:t>L</w:t>
      </w:r>
      <w:r w:rsidRPr="009F5555">
        <w:rPr>
          <w:lang w:val="es-PY"/>
        </w:rPr>
        <w:t xml:space="preserve">a </w:t>
      </w:r>
      <w:r w:rsidR="00CE76B2" w:rsidRPr="009F5555">
        <w:rPr>
          <w:lang w:val="es-PY"/>
        </w:rPr>
        <w:t xml:space="preserve">transformación </w:t>
      </w:r>
      <w:r w:rsidRPr="009F5555">
        <w:rPr>
          <w:lang w:val="es-PY"/>
        </w:rPr>
        <w:t xml:space="preserve">genera código para cada uno de los elementos definidos en el perfil de </w:t>
      </w:r>
      <w:r w:rsidR="00310130">
        <w:rPr>
          <w:lang w:val="es-PY"/>
        </w:rPr>
        <w:t>c</w:t>
      </w:r>
      <w:r w:rsidR="000124D5">
        <w:rPr>
          <w:lang w:val="es-PY"/>
        </w:rPr>
        <w:t>ontenido</w:t>
      </w:r>
      <w:r w:rsidR="00CE76B2" w:rsidRPr="009F5555">
        <w:rPr>
          <w:lang w:val="es-PY"/>
        </w:rPr>
        <w:t>,</w:t>
      </w:r>
      <w:r w:rsidRPr="009F5555">
        <w:rPr>
          <w:lang w:val="es-PY"/>
        </w:rPr>
        <w:t xml:space="preserve"> a partir de los </w:t>
      </w:r>
      <w:r w:rsidR="00CC758A" w:rsidRPr="009F5555">
        <w:rPr>
          <w:lang w:val="es-PY"/>
        </w:rPr>
        <w:t>PIM</w:t>
      </w:r>
      <w:r w:rsidRPr="009F5555">
        <w:rPr>
          <w:lang w:val="es-PY"/>
        </w:rPr>
        <w:t xml:space="preserve"> de entrada</w:t>
      </w:r>
      <w:r w:rsidR="00CE76B2" w:rsidRPr="009F5555">
        <w:rPr>
          <w:lang w:val="es-PY"/>
        </w:rPr>
        <w:t>,</w:t>
      </w:r>
      <w:r w:rsidRPr="009F5555">
        <w:rPr>
          <w:lang w:val="es-PY"/>
        </w:rPr>
        <w:t xml:space="preserve"> en donde, para los widgets se genera código para la plataforma destino jQueryUI y jQu</w:t>
      </w:r>
      <w:r w:rsidRPr="009F5555">
        <w:rPr>
          <w:lang w:val="es-PY"/>
        </w:rPr>
        <w:t>e</w:t>
      </w:r>
      <w:r w:rsidRPr="009F5555">
        <w:rPr>
          <w:lang w:val="es-PY"/>
        </w:rPr>
        <w:t>ry validation plug-in</w:t>
      </w:r>
      <w:r w:rsidR="00CE76B2" w:rsidRPr="009F5555">
        <w:rPr>
          <w:lang w:val="es-PY"/>
        </w:rPr>
        <w:t>.</w:t>
      </w:r>
      <w:r w:rsidRPr="009F5555">
        <w:rPr>
          <w:lang w:val="es-PY"/>
        </w:rPr>
        <w:t xml:space="preserve"> </w:t>
      </w:r>
      <w:r w:rsidR="00CE76B2" w:rsidRPr="009F5555">
        <w:rPr>
          <w:lang w:val="es-PY"/>
        </w:rPr>
        <w:t xml:space="preserve">A partir del perfil </w:t>
      </w:r>
      <w:r w:rsidRPr="009F5555">
        <w:rPr>
          <w:lang w:val="es-PY"/>
        </w:rPr>
        <w:t xml:space="preserve">de </w:t>
      </w:r>
      <w:r w:rsidR="00310130">
        <w:rPr>
          <w:lang w:val="es-PY"/>
        </w:rPr>
        <w:t>e</w:t>
      </w:r>
      <w:r w:rsidR="00CE76B2" w:rsidRPr="009F5555">
        <w:rPr>
          <w:lang w:val="es-PY"/>
        </w:rPr>
        <w:t>structura, se</w:t>
      </w:r>
      <w:r w:rsidRPr="009F5555">
        <w:rPr>
          <w:lang w:val="es-PY"/>
        </w:rPr>
        <w:t xml:space="preserve"> genera código </w:t>
      </w:r>
      <w:r w:rsidR="00486433" w:rsidRPr="009F5555">
        <w:rPr>
          <w:lang w:val="es-PY"/>
        </w:rPr>
        <w:t>CSS</w:t>
      </w:r>
      <w:r w:rsidRPr="009F5555">
        <w:rPr>
          <w:lang w:val="es-PY"/>
        </w:rPr>
        <w:t xml:space="preserve"> con las posiciones</w:t>
      </w:r>
      <w:r w:rsidR="00CE76B2" w:rsidRPr="009F5555">
        <w:rPr>
          <w:lang w:val="es-PY"/>
        </w:rPr>
        <w:t xml:space="preserve"> de los elementos de interfaz según fueron </w:t>
      </w:r>
      <w:r w:rsidRPr="009F5555">
        <w:rPr>
          <w:lang w:val="es-PY"/>
        </w:rPr>
        <w:t xml:space="preserve">establecidas en el </w:t>
      </w:r>
      <w:r w:rsidR="00CC758A" w:rsidRPr="009F5555">
        <w:rPr>
          <w:lang w:val="es-PY"/>
        </w:rPr>
        <w:t>PIM</w:t>
      </w:r>
      <w:r w:rsidRPr="009F5555">
        <w:rPr>
          <w:lang w:val="es-PY"/>
        </w:rPr>
        <w:t xml:space="preserve"> de entr</w:t>
      </w:r>
      <w:r w:rsidRPr="009F5555">
        <w:rPr>
          <w:lang w:val="es-PY"/>
        </w:rPr>
        <w:t>a</w:t>
      </w:r>
      <w:r w:rsidRPr="009F5555">
        <w:rPr>
          <w:lang w:val="es-PY"/>
        </w:rPr>
        <w:t>da. Finalmente</w:t>
      </w:r>
      <w:r w:rsidR="00CE76B2" w:rsidRPr="009F5555">
        <w:rPr>
          <w:lang w:val="es-PY"/>
        </w:rPr>
        <w:t>,</w:t>
      </w:r>
      <w:r w:rsidRPr="009F5555">
        <w:rPr>
          <w:lang w:val="es-PY"/>
        </w:rPr>
        <w:t xml:space="preserve"> una ilustración de la propuesta se llevó a cabo para </w:t>
      </w:r>
      <w:r w:rsidR="0031031B">
        <w:rPr>
          <w:lang w:val="es-PY"/>
        </w:rPr>
        <w:t>comparar</w:t>
      </w:r>
      <w:r w:rsidRPr="009F5555">
        <w:rPr>
          <w:lang w:val="es-PY"/>
        </w:rPr>
        <w:t xml:space="preserve"> los aportes </w:t>
      </w:r>
      <w:r w:rsidR="0031031B">
        <w:rPr>
          <w:lang w:val="es-PY"/>
        </w:rPr>
        <w:t>de MoWebA4RIA con respecto a</w:t>
      </w:r>
      <w:r w:rsidRPr="009F5555">
        <w:rPr>
          <w:lang w:val="es-PY"/>
        </w:rPr>
        <w:t xml:space="preserve"> </w:t>
      </w:r>
      <w:r w:rsidR="00486433" w:rsidRPr="009F5555">
        <w:rPr>
          <w:lang w:val="es-PY"/>
        </w:rPr>
        <w:t>MoWebA</w:t>
      </w:r>
      <w:r w:rsidRPr="009F5555">
        <w:rPr>
          <w:lang w:val="es-PY"/>
        </w:rPr>
        <w:t xml:space="preserve">. </w:t>
      </w:r>
    </w:p>
    <w:p w:rsidR="00776FA9" w:rsidRPr="009F5555" w:rsidRDefault="00501D5E" w:rsidP="000C7C0E">
      <w:pPr>
        <w:rPr>
          <w:lang w:val="es-PY"/>
        </w:rPr>
      </w:pPr>
      <w:r w:rsidRPr="009F5555">
        <w:rPr>
          <w:lang w:val="es-PY"/>
        </w:rPr>
        <w:t>Entre</w:t>
      </w:r>
      <w:r w:rsidR="00776FA9" w:rsidRPr="009F5555">
        <w:rPr>
          <w:lang w:val="es-PY"/>
        </w:rPr>
        <w:t xml:space="preserve"> los trabajos </w:t>
      </w:r>
      <w:r w:rsidR="00114331" w:rsidRPr="00114331">
        <w:rPr>
          <w:lang w:val="es-PY"/>
          <w:rPrChange w:id="127" w:author="Ivan Lopez" w:date="2016-03-01T23:41:00Z">
            <w:rPr>
              <w:sz w:val="16"/>
              <w:szCs w:val="16"/>
              <w:highlight w:val="green"/>
              <w:lang w:val="es-PY"/>
            </w:rPr>
          </w:rPrChange>
        </w:rPr>
        <w:t>futuros, como primer paso nos interesa migrar a un entorno t</w:t>
      </w:r>
      <w:r w:rsidR="00114331" w:rsidRPr="00114331">
        <w:rPr>
          <w:lang w:val="es-PY"/>
          <w:rPrChange w:id="128" w:author="Ivan Lopez" w:date="2016-03-01T23:41:00Z">
            <w:rPr>
              <w:sz w:val="16"/>
              <w:szCs w:val="16"/>
              <w:highlight w:val="green"/>
              <w:lang w:val="es-PY"/>
            </w:rPr>
          </w:rPrChange>
        </w:rPr>
        <w:t>o</w:t>
      </w:r>
      <w:r w:rsidR="00114331" w:rsidRPr="00114331">
        <w:rPr>
          <w:lang w:val="es-PY"/>
          <w:rPrChange w:id="129" w:author="Ivan Lopez" w:date="2016-03-01T23:41:00Z">
            <w:rPr>
              <w:sz w:val="16"/>
              <w:szCs w:val="16"/>
              <w:highlight w:val="green"/>
              <w:lang w:val="es-PY"/>
            </w:rPr>
          </w:rPrChange>
        </w:rPr>
        <w:t>talmente abierto, con el uso de Papyrus como herramienta de modelado.</w:t>
      </w:r>
      <w:r w:rsidR="00910336">
        <w:rPr>
          <w:lang w:val="es-PY"/>
        </w:rPr>
        <w:t xml:space="preserve"> Por otro lado, consideramos que </w:t>
      </w:r>
      <w:r w:rsidRPr="009F5555">
        <w:rPr>
          <w:lang w:val="es-PY"/>
        </w:rPr>
        <w:t xml:space="preserve">podrían </w:t>
      </w:r>
      <w:r w:rsidR="00776FA9" w:rsidRPr="009F5555">
        <w:rPr>
          <w:lang w:val="es-PY"/>
        </w:rPr>
        <w:t>incluir</w:t>
      </w:r>
      <w:r w:rsidRPr="009F5555">
        <w:rPr>
          <w:lang w:val="es-PY"/>
        </w:rPr>
        <w:t>se</w:t>
      </w:r>
      <w:r w:rsidR="00776FA9" w:rsidRPr="009F5555">
        <w:rPr>
          <w:lang w:val="es-PY"/>
        </w:rPr>
        <w:t xml:space="preserve"> otras características </w:t>
      </w:r>
      <w:r w:rsidR="00FD6200" w:rsidRPr="009F5555">
        <w:rPr>
          <w:lang w:val="es-PY"/>
        </w:rPr>
        <w:t>RIA</w:t>
      </w:r>
      <w:r w:rsidRPr="009F5555">
        <w:rPr>
          <w:lang w:val="es-PY"/>
        </w:rPr>
        <w:t xml:space="preserve"> a MoWebA</w:t>
      </w:r>
      <w:r w:rsidR="00776FA9" w:rsidRPr="009F5555">
        <w:rPr>
          <w:lang w:val="es-PY"/>
        </w:rPr>
        <w:t>, no s</w:t>
      </w:r>
      <w:r w:rsidR="00DE2E82" w:rsidRPr="009F5555">
        <w:rPr>
          <w:lang w:val="es-PY"/>
        </w:rPr>
        <w:t>ó</w:t>
      </w:r>
      <w:r w:rsidR="00776FA9" w:rsidRPr="009F5555">
        <w:rPr>
          <w:lang w:val="es-PY"/>
        </w:rPr>
        <w:t>lo a nivel de la presentación</w:t>
      </w:r>
      <w:r w:rsidRPr="009F5555">
        <w:rPr>
          <w:lang w:val="es-PY"/>
        </w:rPr>
        <w:t>,</w:t>
      </w:r>
      <w:r w:rsidR="00776FA9" w:rsidRPr="009F5555">
        <w:rPr>
          <w:lang w:val="es-PY"/>
        </w:rPr>
        <w:t xml:space="preserve"> sino también en la </w:t>
      </w:r>
      <w:r w:rsidR="00FD6200" w:rsidRPr="009F5555">
        <w:rPr>
          <w:lang w:val="es-PY"/>
        </w:rPr>
        <w:t>comunicación cliente</w:t>
      </w:r>
      <w:r w:rsidRPr="009F5555">
        <w:rPr>
          <w:lang w:val="es-PY"/>
        </w:rPr>
        <w:t>-</w:t>
      </w:r>
      <w:r w:rsidR="00FD6200" w:rsidRPr="009F5555">
        <w:rPr>
          <w:lang w:val="es-PY"/>
        </w:rPr>
        <w:t xml:space="preserve">servidor, en la </w:t>
      </w:r>
      <w:r w:rsidR="00776FA9" w:rsidRPr="009F5555">
        <w:rPr>
          <w:lang w:val="es-PY"/>
        </w:rPr>
        <w:t>lóg</w:t>
      </w:r>
      <w:r w:rsidR="00776FA9" w:rsidRPr="009F5555">
        <w:rPr>
          <w:lang w:val="es-PY"/>
        </w:rPr>
        <w:t>i</w:t>
      </w:r>
      <w:r w:rsidR="00776FA9" w:rsidRPr="009F5555">
        <w:rPr>
          <w:lang w:val="es-PY"/>
        </w:rPr>
        <w:t>ca de negocios</w:t>
      </w:r>
      <w:r w:rsidR="0031031B">
        <w:rPr>
          <w:lang w:val="es-PY"/>
        </w:rPr>
        <w:t xml:space="preserve"> (no limitadas a</w:t>
      </w:r>
      <w:r w:rsidR="00A37EFF" w:rsidRPr="009F5555">
        <w:rPr>
          <w:lang w:val="es-PY"/>
        </w:rPr>
        <w:t xml:space="preserve"> las validaciones locales</w:t>
      </w:r>
      <w:r w:rsidR="0031031B">
        <w:rPr>
          <w:lang w:val="es-PY"/>
        </w:rPr>
        <w:t>)</w:t>
      </w:r>
      <w:r w:rsidR="00A37EFF" w:rsidRPr="009F5555">
        <w:rPr>
          <w:lang w:val="es-PY"/>
        </w:rPr>
        <w:t xml:space="preserve"> </w:t>
      </w:r>
      <w:r w:rsidR="00776FA9" w:rsidRPr="009F5555">
        <w:rPr>
          <w:lang w:val="es-PY"/>
        </w:rPr>
        <w:t>y ofrecer cobertura de persi</w:t>
      </w:r>
      <w:r w:rsidR="00776FA9" w:rsidRPr="009F5555">
        <w:rPr>
          <w:lang w:val="es-PY"/>
        </w:rPr>
        <w:t>s</w:t>
      </w:r>
      <w:r w:rsidR="00776FA9" w:rsidRPr="009F5555">
        <w:rPr>
          <w:lang w:val="es-PY"/>
        </w:rPr>
        <w:t>tencia de datos en el lado de</w:t>
      </w:r>
      <w:r w:rsidRPr="009F5555">
        <w:rPr>
          <w:lang w:val="es-PY"/>
        </w:rPr>
        <w:t>l</w:t>
      </w:r>
      <w:r w:rsidR="00776FA9" w:rsidRPr="009F5555">
        <w:rPr>
          <w:lang w:val="es-PY"/>
        </w:rPr>
        <w:t xml:space="preserve"> cliente</w:t>
      </w:r>
      <w:r w:rsidR="004D1940" w:rsidRPr="00C52BEE">
        <w:rPr>
          <w:lang w:val="es-PY"/>
        </w:rPr>
        <w:t>,</w:t>
      </w:r>
      <w:r w:rsidR="00114331" w:rsidRPr="00114331">
        <w:rPr>
          <w:lang w:val="es-PY"/>
          <w:rPrChange w:id="130" w:author="Ivan Lopez" w:date="2016-03-01T23:41:00Z">
            <w:rPr>
              <w:sz w:val="16"/>
              <w:szCs w:val="16"/>
              <w:lang w:val="es-PY"/>
            </w:rPr>
          </w:rPrChange>
        </w:rPr>
        <w:t xml:space="preserve"> incluyendo también a los ambientes de dispos</w:t>
      </w:r>
      <w:r w:rsidR="00114331" w:rsidRPr="00114331">
        <w:rPr>
          <w:lang w:val="es-PY"/>
          <w:rPrChange w:id="131" w:author="Ivan Lopez" w:date="2016-03-01T23:41:00Z">
            <w:rPr>
              <w:sz w:val="16"/>
              <w:szCs w:val="16"/>
              <w:highlight w:val="green"/>
              <w:lang w:val="es-PY"/>
            </w:rPr>
          </w:rPrChange>
        </w:rPr>
        <w:t>i</w:t>
      </w:r>
      <w:r w:rsidR="00114331" w:rsidRPr="00114331">
        <w:rPr>
          <w:lang w:val="es-PY"/>
          <w:rPrChange w:id="132" w:author="Ivan Lopez" w:date="2016-03-01T23:41:00Z">
            <w:rPr>
              <w:sz w:val="16"/>
              <w:szCs w:val="16"/>
              <w:highlight w:val="green"/>
              <w:lang w:val="es-PY"/>
            </w:rPr>
          </w:rPrChange>
        </w:rPr>
        <w:t>tivos móviles</w:t>
      </w:r>
      <w:r w:rsidR="00776FA9" w:rsidRPr="00C52BEE">
        <w:rPr>
          <w:lang w:val="es-PY"/>
        </w:rPr>
        <w:t xml:space="preserve">. Otro trabajo futuro interesante sería realizar transformaciones para otros frameworks o plataformas destino </w:t>
      </w:r>
      <w:r w:rsidR="00114331" w:rsidRPr="00114331">
        <w:rPr>
          <w:lang w:val="es-PY"/>
          <w:rPrChange w:id="133" w:author="Ivan Lopez" w:date="2016-03-01T23:41:00Z">
            <w:rPr>
              <w:sz w:val="16"/>
              <w:szCs w:val="16"/>
              <w:lang w:val="es-PY"/>
            </w:rPr>
          </w:rPrChange>
        </w:rPr>
        <w:t>RIA. Se prevé además la realización de val</w:t>
      </w:r>
      <w:r w:rsidR="00114331" w:rsidRPr="00114331">
        <w:rPr>
          <w:lang w:val="es-PY"/>
          <w:rPrChange w:id="134" w:author="Ivan Lopez" w:date="2016-03-01T23:41:00Z">
            <w:rPr>
              <w:sz w:val="16"/>
              <w:szCs w:val="16"/>
              <w:highlight w:val="green"/>
              <w:lang w:val="es-PY"/>
            </w:rPr>
          </w:rPrChange>
        </w:rPr>
        <w:t>i</w:t>
      </w:r>
      <w:r w:rsidR="00114331" w:rsidRPr="00114331">
        <w:rPr>
          <w:lang w:val="es-PY"/>
          <w:rPrChange w:id="135" w:author="Ivan Lopez" w:date="2016-03-01T23:41:00Z">
            <w:rPr>
              <w:sz w:val="16"/>
              <w:szCs w:val="16"/>
              <w:highlight w:val="green"/>
              <w:lang w:val="es-PY"/>
            </w:rPr>
          </w:rPrChange>
        </w:rPr>
        <w:t>daciones más rigurosas, como casos de estudios o experimento</w:t>
      </w:r>
      <w:ins w:id="136" w:author="Luca Cernuzzi" w:date="2016-03-01T19:16:00Z">
        <w:r w:rsidR="00114331" w:rsidRPr="00114331">
          <w:rPr>
            <w:lang w:val="es-PY"/>
            <w:rPrChange w:id="137" w:author="Ivan Lopez" w:date="2016-03-01T23:41:00Z">
              <w:rPr>
                <w:sz w:val="16"/>
                <w:szCs w:val="16"/>
                <w:highlight w:val="green"/>
                <w:lang w:val="es-PY"/>
              </w:rPr>
            </w:rPrChange>
          </w:rPr>
          <w:t>,</w:t>
        </w:r>
      </w:ins>
      <w:r w:rsidR="00114331" w:rsidRPr="00114331">
        <w:rPr>
          <w:lang w:val="es-PY"/>
          <w:rPrChange w:id="138" w:author="Ivan Lopez" w:date="2016-03-01T23:41:00Z">
            <w:rPr>
              <w:sz w:val="16"/>
              <w:szCs w:val="16"/>
              <w:highlight w:val="green"/>
              <w:lang w:val="es-PY"/>
            </w:rPr>
          </w:rPrChange>
        </w:rPr>
        <w:t xml:space="preserve"> </w:t>
      </w:r>
      <w:del w:id="139" w:author="Luca Cernuzzi" w:date="2016-03-01T19:16:00Z">
        <w:r w:rsidR="00114331" w:rsidRPr="00114331">
          <w:rPr>
            <w:lang w:val="es-PY"/>
            <w:rPrChange w:id="140" w:author="Ivan Lopez" w:date="2016-03-01T23:41:00Z">
              <w:rPr>
                <w:sz w:val="16"/>
                <w:szCs w:val="16"/>
                <w:highlight w:val="green"/>
                <w:lang w:val="es-PY"/>
              </w:rPr>
            </w:rPrChange>
          </w:rPr>
          <w:delText>con el fin de una val</w:delText>
        </w:r>
        <w:r w:rsidR="00114331" w:rsidRPr="00114331">
          <w:rPr>
            <w:lang w:val="es-PY"/>
            <w:rPrChange w:id="141" w:author="Ivan Lopez" w:date="2016-03-01T23:41:00Z">
              <w:rPr>
                <w:sz w:val="16"/>
                <w:szCs w:val="16"/>
                <w:highlight w:val="green"/>
                <w:lang w:val="es-PY"/>
              </w:rPr>
            </w:rPrChange>
          </w:rPr>
          <w:delText>i</w:delText>
        </w:r>
        <w:r w:rsidR="00114331" w:rsidRPr="00114331">
          <w:rPr>
            <w:lang w:val="es-PY"/>
            <w:rPrChange w:id="142" w:author="Ivan Lopez" w:date="2016-03-01T23:41:00Z">
              <w:rPr>
                <w:sz w:val="16"/>
                <w:szCs w:val="16"/>
                <w:highlight w:val="green"/>
                <w:lang w:val="es-PY"/>
              </w:rPr>
            </w:rPrChange>
          </w:rPr>
          <w:delText xml:space="preserve">dación más formal </w:delText>
        </w:r>
      </w:del>
      <w:r w:rsidR="00114331" w:rsidRPr="00114331">
        <w:rPr>
          <w:lang w:val="es-PY"/>
          <w:rPrChange w:id="143" w:author="Ivan Lopez" w:date="2016-03-01T23:41:00Z">
            <w:rPr>
              <w:sz w:val="16"/>
              <w:szCs w:val="16"/>
              <w:highlight w:val="green"/>
              <w:lang w:val="es-PY"/>
            </w:rPr>
          </w:rPrChange>
        </w:rPr>
        <w:t>de la extensión pr</w:t>
      </w:r>
      <w:r w:rsidR="00114331" w:rsidRPr="00114331">
        <w:rPr>
          <w:lang w:val="es-PY"/>
          <w:rPrChange w:id="144" w:author="Ivan Lopez" w:date="2016-03-01T23:41:00Z">
            <w:rPr>
              <w:sz w:val="16"/>
              <w:szCs w:val="16"/>
              <w:highlight w:val="green"/>
              <w:lang w:val="es-PY"/>
            </w:rPr>
          </w:rPrChange>
        </w:rPr>
        <w:t>o</w:t>
      </w:r>
      <w:r w:rsidR="00114331" w:rsidRPr="00114331">
        <w:rPr>
          <w:lang w:val="es-PY"/>
          <w:rPrChange w:id="145" w:author="Ivan Lopez" w:date="2016-03-01T23:41:00Z">
            <w:rPr>
              <w:sz w:val="16"/>
              <w:szCs w:val="16"/>
              <w:highlight w:val="green"/>
              <w:lang w:val="es-PY"/>
            </w:rPr>
          </w:rPrChange>
        </w:rPr>
        <w:t>puesta, que incluya también comparaciones con otras propuestas que extienden a RIA (como OOH4RIA, WebML-RIA, etc.).</w:t>
      </w:r>
      <w:r w:rsidR="003E4314" w:rsidRPr="00C52BEE">
        <w:rPr>
          <w:lang w:val="es-PY"/>
        </w:rPr>
        <w:t xml:space="preserve"> </w:t>
      </w:r>
      <w:r w:rsidR="00114331" w:rsidRPr="00114331">
        <w:rPr>
          <w:lang w:val="es-PY"/>
          <w:rPrChange w:id="146" w:author="Ivan Lopez" w:date="2016-03-01T23:41:00Z">
            <w:rPr>
              <w:sz w:val="16"/>
              <w:szCs w:val="16"/>
              <w:lang w:val="es-PY"/>
            </w:rPr>
          </w:rPrChange>
        </w:rPr>
        <w:t>Finalmente, resultaría de mucho interés expl</w:t>
      </w:r>
      <w:r w:rsidR="00114331" w:rsidRPr="00114331">
        <w:rPr>
          <w:lang w:val="es-PY"/>
          <w:rPrChange w:id="147" w:author="Ivan Lopez" w:date="2016-03-01T23:41:00Z">
            <w:rPr>
              <w:sz w:val="16"/>
              <w:szCs w:val="16"/>
              <w:lang w:val="es-PY"/>
            </w:rPr>
          </w:rPrChange>
        </w:rPr>
        <w:t>o</w:t>
      </w:r>
      <w:r w:rsidR="00114331" w:rsidRPr="00114331">
        <w:rPr>
          <w:lang w:val="es-PY"/>
          <w:rPrChange w:id="148" w:author="Ivan Lopez" w:date="2016-03-01T23:41:00Z">
            <w:rPr>
              <w:sz w:val="16"/>
              <w:szCs w:val="16"/>
              <w:lang w:val="es-PY"/>
            </w:rPr>
          </w:rPrChange>
        </w:rPr>
        <w:t>rar</w:t>
      </w:r>
      <w:r w:rsidR="0031031B">
        <w:rPr>
          <w:lang w:val="es-PY"/>
        </w:rPr>
        <w:t xml:space="preserve"> la posibilidad de no enriquecer directamente el PIM sino definir un ASM  espec</w:t>
      </w:r>
      <w:r w:rsidR="0031031B">
        <w:rPr>
          <w:lang w:val="es-PY"/>
        </w:rPr>
        <w:t>í</w:t>
      </w:r>
      <w:r w:rsidR="0031031B">
        <w:rPr>
          <w:lang w:val="es-PY"/>
        </w:rPr>
        <w:t>fico para RIA</w:t>
      </w:r>
      <w:r w:rsidR="00960DB8">
        <w:rPr>
          <w:lang w:val="es-PY"/>
        </w:rPr>
        <w:t xml:space="preserve">, siguiendo así </w:t>
      </w:r>
      <w:r w:rsidR="0031031B">
        <w:rPr>
          <w:lang w:val="es-PY"/>
        </w:rPr>
        <w:t>una de las originalidades</w:t>
      </w:r>
      <w:r w:rsidR="00960DB8">
        <w:rPr>
          <w:lang w:val="es-PY"/>
        </w:rPr>
        <w:t xml:space="preserve"> de MoWebA, no contem</w:t>
      </w:r>
      <w:r w:rsidR="0031031B">
        <w:rPr>
          <w:lang w:val="es-PY"/>
        </w:rPr>
        <w:t>plada</w:t>
      </w:r>
      <w:r w:rsidR="00960DB8">
        <w:rPr>
          <w:lang w:val="es-PY"/>
        </w:rPr>
        <w:t xml:space="preserve"> por otras propuestas. Con este aporte, se logrará </w:t>
      </w:r>
      <w:r w:rsidR="00247118">
        <w:rPr>
          <w:lang w:val="es-PY"/>
        </w:rPr>
        <w:t xml:space="preserve">incorporar conceptos y propiedades de arquitecturas en </w:t>
      </w:r>
      <w:r w:rsidR="0031031B">
        <w:rPr>
          <w:lang w:val="es-PY"/>
        </w:rPr>
        <w:t xml:space="preserve">un </w:t>
      </w:r>
      <w:r w:rsidR="00960DB8">
        <w:rPr>
          <w:lang w:val="es-PY"/>
        </w:rPr>
        <w:t>nuevo modelo (ASM)</w:t>
      </w:r>
      <w:r w:rsidR="00247118">
        <w:rPr>
          <w:lang w:val="es-PY"/>
        </w:rPr>
        <w:t>, manteniendo siempre la independencia de la plataforma</w:t>
      </w:r>
      <w:r w:rsidR="00960DB8">
        <w:rPr>
          <w:lang w:val="es-PY"/>
        </w:rPr>
        <w:t xml:space="preserve"> (en el PIM) y</w:t>
      </w:r>
      <w:r w:rsidR="00247118">
        <w:rPr>
          <w:lang w:val="es-PY"/>
        </w:rPr>
        <w:t xml:space="preserve"> disponer de un mecanismo de adaptación a la evol</w:t>
      </w:r>
      <w:r w:rsidR="00247118">
        <w:rPr>
          <w:lang w:val="es-PY"/>
        </w:rPr>
        <w:t>u</w:t>
      </w:r>
      <w:r w:rsidR="00247118">
        <w:rPr>
          <w:lang w:val="es-PY"/>
        </w:rPr>
        <w:t xml:space="preserve">ción </w:t>
      </w:r>
      <w:r w:rsidR="0031031B">
        <w:rPr>
          <w:lang w:val="es-PY"/>
        </w:rPr>
        <w:t xml:space="preserve">dinámica </w:t>
      </w:r>
      <w:r w:rsidR="00247118">
        <w:rPr>
          <w:lang w:val="es-PY"/>
        </w:rPr>
        <w:t xml:space="preserve">de aplicaciones. </w:t>
      </w:r>
    </w:p>
    <w:p w:rsidR="00A37EFF" w:rsidRPr="00797274" w:rsidRDefault="0085609E" w:rsidP="008750B0">
      <w:pPr>
        <w:pStyle w:val="heading1"/>
        <w:numPr>
          <w:ilvl w:val="0"/>
          <w:numId w:val="0"/>
        </w:numPr>
        <w:ind w:left="567" w:hanging="567"/>
      </w:pPr>
      <w:proofErr w:type="spellStart"/>
      <w:r>
        <w:lastRenderedPageBreak/>
        <w:t>Referencias</w:t>
      </w:r>
      <w:proofErr w:type="spellEnd"/>
    </w:p>
    <w:p w:rsidR="00A37EFF" w:rsidRPr="00FA6170" w:rsidRDefault="00A37EFF" w:rsidP="0015286E">
      <w:pPr>
        <w:pStyle w:val="referenceitem"/>
      </w:pPr>
      <w:bookmarkStart w:id="149" w:name="B4B_e2014"/>
      <w:bookmarkStart w:id="150" w:name="B4B_valverde2008"/>
      <w:bookmarkStart w:id="151" w:name="_Ref437885068"/>
      <w:bookmarkStart w:id="152" w:name="BIB__bib"/>
      <w:bookmarkEnd w:id="149"/>
      <w:bookmarkEnd w:id="150"/>
      <w:proofErr w:type="spellStart"/>
      <w:r w:rsidRPr="00FA6170">
        <w:t>Valverde</w:t>
      </w:r>
      <w:proofErr w:type="spellEnd"/>
      <w:r w:rsidRPr="00FA6170">
        <w:t xml:space="preserve"> F and Pastor O. Applying interaction patterns. In Towards a Model-Driven A</w:t>
      </w:r>
      <w:r w:rsidRPr="00FA6170">
        <w:t>p</w:t>
      </w:r>
      <w:r w:rsidRPr="00FA6170">
        <w:t xml:space="preserve">proach for Rich Internet Applications </w:t>
      </w:r>
      <w:proofErr w:type="spellStart"/>
      <w:r w:rsidRPr="00FA6170">
        <w:t>Development.Proc</w:t>
      </w:r>
      <w:proofErr w:type="spellEnd"/>
      <w:r w:rsidRPr="00FA6170">
        <w:t xml:space="preserve">. 7th Int. Workshop. </w:t>
      </w:r>
      <w:proofErr w:type="gramStart"/>
      <w:r w:rsidRPr="00FA6170">
        <w:t>on</w:t>
      </w:r>
      <w:proofErr w:type="gramEnd"/>
      <w:r w:rsidRPr="00FA6170">
        <w:t xml:space="preserve"> Web-Oriented Software technologies, IWWOST 2008, 2008.</w:t>
      </w:r>
      <w:bookmarkEnd w:id="151"/>
    </w:p>
    <w:p w:rsidR="00A37EFF" w:rsidRPr="00FA6170" w:rsidRDefault="00A37EFF" w:rsidP="0015286E">
      <w:pPr>
        <w:pStyle w:val="referenceitem"/>
      </w:pPr>
      <w:bookmarkStart w:id="153" w:name="_Ref437884692"/>
      <w:proofErr w:type="spellStart"/>
      <w:r w:rsidRPr="00FA6170">
        <w:t>Martínez</w:t>
      </w:r>
      <w:proofErr w:type="spellEnd"/>
      <w:r w:rsidRPr="00FA6170">
        <w:t xml:space="preserve">-Ruiz F J. </w:t>
      </w:r>
      <w:r w:rsidRPr="00FA6170">
        <w:rPr>
          <w:i/>
        </w:rPr>
        <w:t>A Development Method for User Interfaces of Rich Internet Applic</w:t>
      </w:r>
      <w:r w:rsidRPr="00FA6170">
        <w:rPr>
          <w:i/>
        </w:rPr>
        <w:t>a</w:t>
      </w:r>
      <w:r w:rsidRPr="00FA6170">
        <w:rPr>
          <w:i/>
        </w:rPr>
        <w:t>tions</w:t>
      </w:r>
      <w:r w:rsidRPr="00FA6170">
        <w:t xml:space="preserve">. PhD thesis, </w:t>
      </w:r>
      <w:proofErr w:type="spellStart"/>
      <w:r w:rsidR="00A32736" w:rsidRPr="00FA6170">
        <w:t>Université</w:t>
      </w:r>
      <w:proofErr w:type="spellEnd"/>
      <w:r w:rsidR="00A32736" w:rsidRPr="00FA6170">
        <w:t xml:space="preserve"> </w:t>
      </w:r>
      <w:proofErr w:type="spellStart"/>
      <w:r w:rsidR="00A32736" w:rsidRPr="00FA6170">
        <w:t>catholique</w:t>
      </w:r>
      <w:proofErr w:type="spellEnd"/>
      <w:r w:rsidR="00A32736" w:rsidRPr="00FA6170">
        <w:t xml:space="preserve"> de Louvain</w:t>
      </w:r>
      <w:r w:rsidRPr="00FA6170">
        <w:t xml:space="preserve">, </w:t>
      </w:r>
      <w:r w:rsidR="00A32736" w:rsidRPr="00FA6170">
        <w:t>Belgium</w:t>
      </w:r>
      <w:r w:rsidRPr="00FA6170">
        <w:t>, August 2010.</w:t>
      </w:r>
      <w:bookmarkEnd w:id="153"/>
    </w:p>
    <w:p w:rsidR="00A37EFF" w:rsidRPr="00FA6170" w:rsidRDefault="00A37EFF" w:rsidP="0015286E">
      <w:pPr>
        <w:pStyle w:val="referenceitem"/>
      </w:pPr>
      <w:bookmarkStart w:id="154" w:name="_Ref437884615"/>
      <w:proofErr w:type="spellStart"/>
      <w:r w:rsidRPr="00FA6170">
        <w:t>Toffetti</w:t>
      </w:r>
      <w:proofErr w:type="spellEnd"/>
      <w:r w:rsidRPr="00FA6170">
        <w:t xml:space="preserve"> G, </w:t>
      </w:r>
      <w:proofErr w:type="spellStart"/>
      <w:r w:rsidRPr="00FA6170">
        <w:t>Comai</w:t>
      </w:r>
      <w:proofErr w:type="spellEnd"/>
      <w:r w:rsidRPr="00FA6170">
        <w:t xml:space="preserve"> S, Preciado J C, and </w:t>
      </w:r>
      <w:proofErr w:type="spellStart"/>
      <w:r w:rsidRPr="00FA6170">
        <w:t>Linaje</w:t>
      </w:r>
      <w:proofErr w:type="spellEnd"/>
      <w:r w:rsidRPr="00FA6170">
        <w:t xml:space="preserve"> M. State-of-the art and trends in the syste</w:t>
      </w:r>
      <w:r w:rsidRPr="00FA6170">
        <w:t>m</w:t>
      </w:r>
      <w:r w:rsidRPr="00FA6170">
        <w:t xml:space="preserve">atic development of rich internet applications. </w:t>
      </w:r>
      <w:r w:rsidRPr="00FA6170">
        <w:rPr>
          <w:i/>
        </w:rPr>
        <w:t>J. Web Eng.</w:t>
      </w:r>
      <w:r w:rsidRPr="00FA6170">
        <w:t>, 10(1):70–86, March 2011.</w:t>
      </w:r>
      <w:bookmarkEnd w:id="154"/>
    </w:p>
    <w:p w:rsidR="00A37EFF" w:rsidRPr="00FA6170" w:rsidRDefault="00D1234E" w:rsidP="0015286E">
      <w:pPr>
        <w:pStyle w:val="referenceitem"/>
      </w:pPr>
      <w:bookmarkStart w:id="155" w:name="B4B_allairemacromediamarch2002"/>
      <w:bookmarkStart w:id="156" w:name="_Ref437884522"/>
      <w:bookmarkEnd w:id="155"/>
      <w:proofErr w:type="spellStart"/>
      <w:r w:rsidRPr="00FA6170">
        <w:t>Allaire</w:t>
      </w:r>
      <w:proofErr w:type="spellEnd"/>
      <w:r w:rsidRPr="00FA6170">
        <w:t xml:space="preserve"> </w:t>
      </w:r>
      <w:r w:rsidR="00A37EFF" w:rsidRPr="00FA6170">
        <w:t>J. Requirements for rich internet applications. http://download.macromedia.com/pub/flash/whitepapers/richclient.pdf, March 2002.</w:t>
      </w:r>
      <w:bookmarkEnd w:id="156"/>
    </w:p>
    <w:p w:rsidR="00A37EFF" w:rsidRPr="00FA6170" w:rsidRDefault="00A37EFF" w:rsidP="0015286E">
      <w:pPr>
        <w:pStyle w:val="referenceitem"/>
      </w:pPr>
      <w:bookmarkStart w:id="157" w:name="_Ref437885086"/>
      <w:r w:rsidRPr="00FA6170">
        <w:t>Wright J and Dietrich J. Survey of existing languages to model interactive web applic</w:t>
      </w:r>
      <w:r w:rsidRPr="00FA6170">
        <w:t>a</w:t>
      </w:r>
      <w:r w:rsidRPr="00FA6170">
        <w:t xml:space="preserve">tions. In </w:t>
      </w:r>
      <w:r w:rsidRPr="00FA6170">
        <w:rPr>
          <w:i/>
        </w:rPr>
        <w:t>Proceedings of the fifth Asia-Pacific conference on Conceptual Modelling - Vo</w:t>
      </w:r>
      <w:r w:rsidRPr="00FA6170">
        <w:rPr>
          <w:i/>
        </w:rPr>
        <w:t>l</w:t>
      </w:r>
      <w:r w:rsidRPr="00FA6170">
        <w:rPr>
          <w:i/>
        </w:rPr>
        <w:t>ume 79</w:t>
      </w:r>
      <w:r w:rsidRPr="00FA6170">
        <w:t>, APCCM ’08, pages 113–123, Darlinghurst, Australia, 2008. Australian Computer Society, Inc.</w:t>
      </w:r>
      <w:bookmarkEnd w:id="157"/>
    </w:p>
    <w:p w:rsidR="00A37EFF" w:rsidRPr="00FA6170" w:rsidRDefault="00A37EFF" w:rsidP="0015286E">
      <w:pPr>
        <w:pStyle w:val="referenceitem"/>
      </w:pPr>
      <w:bookmarkStart w:id="158" w:name="_Ref437885175"/>
      <w:proofErr w:type="spellStart"/>
      <w:r w:rsidRPr="00FA6170">
        <w:t>Preciado</w:t>
      </w:r>
      <w:proofErr w:type="spellEnd"/>
      <w:r w:rsidRPr="00FA6170">
        <w:t xml:space="preserve"> J C, </w:t>
      </w:r>
      <w:proofErr w:type="spellStart"/>
      <w:r w:rsidRPr="00FA6170">
        <w:t>Linaje</w:t>
      </w:r>
      <w:proofErr w:type="spellEnd"/>
      <w:r w:rsidRPr="00FA6170">
        <w:t xml:space="preserve"> M, Sanchez F, and </w:t>
      </w:r>
      <w:proofErr w:type="spellStart"/>
      <w:r w:rsidRPr="00FA6170">
        <w:t>Comai</w:t>
      </w:r>
      <w:proofErr w:type="spellEnd"/>
      <w:r w:rsidRPr="00FA6170">
        <w:t xml:space="preserve"> S. Necessity of methodologies to model rich internet applications. In </w:t>
      </w:r>
      <w:r w:rsidRPr="00FA6170">
        <w:rPr>
          <w:i/>
        </w:rPr>
        <w:t>Proceedings of the Seventh IEEE International Symposium on Web Site Evolution</w:t>
      </w:r>
      <w:r w:rsidRPr="00FA6170">
        <w:t>, WSE ’05, pages 7–13, Washington, DC, USA, 2005. IEEE Computer Society.</w:t>
      </w:r>
      <w:bookmarkEnd w:id="158"/>
    </w:p>
    <w:p w:rsidR="00A37EFF" w:rsidRPr="00FA6170" w:rsidRDefault="00A37EFF" w:rsidP="0015286E">
      <w:pPr>
        <w:pStyle w:val="referenceitem"/>
      </w:pPr>
      <w:bookmarkStart w:id="159" w:name="_Ref437885447"/>
      <w:proofErr w:type="spellStart"/>
      <w:r w:rsidRPr="00FA6170">
        <w:t>Preciado</w:t>
      </w:r>
      <w:proofErr w:type="spellEnd"/>
      <w:r w:rsidRPr="00FA6170">
        <w:t xml:space="preserve"> J C, </w:t>
      </w:r>
      <w:proofErr w:type="spellStart"/>
      <w:r w:rsidRPr="00FA6170">
        <w:t>Linaje</w:t>
      </w:r>
      <w:proofErr w:type="spellEnd"/>
      <w:r w:rsidRPr="00FA6170">
        <w:t xml:space="preserve"> M, Morales-</w:t>
      </w:r>
      <w:proofErr w:type="spellStart"/>
      <w:r w:rsidRPr="00FA6170">
        <w:t>Chaparro</w:t>
      </w:r>
      <w:proofErr w:type="spellEnd"/>
      <w:r w:rsidRPr="00FA6170">
        <w:t xml:space="preserve"> R, Sanchez-Figueroa F, Zhang G, </w:t>
      </w:r>
      <w:proofErr w:type="spellStart"/>
      <w:r w:rsidRPr="00FA6170">
        <w:t>Kroiβ</w:t>
      </w:r>
      <w:proofErr w:type="spellEnd"/>
      <w:r w:rsidRPr="00FA6170">
        <w:t xml:space="preserve"> C, and Koch N. Designing rich internet applications combining </w:t>
      </w:r>
      <w:r w:rsidR="00FD6200" w:rsidRPr="00FA6170">
        <w:rPr>
          <w:i/>
        </w:rPr>
        <w:t>UWE</w:t>
      </w:r>
      <w:r w:rsidRPr="00FA6170">
        <w:t xml:space="preserve"> and </w:t>
      </w:r>
      <w:proofErr w:type="spellStart"/>
      <w:r w:rsidRPr="00FA6170">
        <w:t>rux</w:t>
      </w:r>
      <w:proofErr w:type="spellEnd"/>
      <w:r w:rsidRPr="00FA6170">
        <w:t xml:space="preserve">-method. In </w:t>
      </w:r>
      <w:r w:rsidRPr="00FA6170">
        <w:rPr>
          <w:i/>
        </w:rPr>
        <w:t>Pr</w:t>
      </w:r>
      <w:r w:rsidRPr="00FA6170">
        <w:rPr>
          <w:i/>
        </w:rPr>
        <w:t>o</w:t>
      </w:r>
      <w:r w:rsidRPr="00FA6170">
        <w:rPr>
          <w:i/>
        </w:rPr>
        <w:t>ceedings of the 2008 Eighth International Conference on Web Engineering</w:t>
      </w:r>
      <w:r w:rsidRPr="00FA6170">
        <w:t>, ICWE ’08, pages 148–154, Washington, DC, USA, 2008. IEEE Computer Society.</w:t>
      </w:r>
      <w:bookmarkEnd w:id="159"/>
    </w:p>
    <w:p w:rsidR="00A37EFF" w:rsidRPr="00FA6170" w:rsidRDefault="00A37EFF" w:rsidP="0015286E">
      <w:pPr>
        <w:pStyle w:val="referenceitem"/>
      </w:pPr>
      <w:bookmarkStart w:id="160" w:name="_Ref437884990"/>
      <w:r w:rsidRPr="00FA6170">
        <w:t xml:space="preserve">Machado L, </w:t>
      </w:r>
      <w:proofErr w:type="spellStart"/>
      <w:r w:rsidRPr="00FA6170">
        <w:t>Filho</w:t>
      </w:r>
      <w:proofErr w:type="spellEnd"/>
      <w:r w:rsidRPr="00FA6170">
        <w:t xml:space="preserve"> O, and </w:t>
      </w:r>
      <w:proofErr w:type="spellStart"/>
      <w:r w:rsidRPr="00FA6170">
        <w:t>Ribeiro</w:t>
      </w:r>
      <w:proofErr w:type="spellEnd"/>
      <w:r w:rsidRPr="00FA6170">
        <w:t xml:space="preserve"> J. </w:t>
      </w:r>
      <w:r w:rsidR="00FD6200" w:rsidRPr="00FA6170">
        <w:rPr>
          <w:i/>
        </w:rPr>
        <w:t>UWE</w:t>
      </w:r>
      <w:r w:rsidRPr="00FA6170">
        <w:t>-r: an extension to a web engineering methodol</w:t>
      </w:r>
      <w:r w:rsidRPr="00FA6170">
        <w:t>o</w:t>
      </w:r>
      <w:r w:rsidRPr="00FA6170">
        <w:t xml:space="preserve">gy for rich internet applications. </w:t>
      </w:r>
      <w:r w:rsidRPr="00FA6170">
        <w:rPr>
          <w:i/>
        </w:rPr>
        <w:t>WSEAS Trans. Info. Sci. and App.</w:t>
      </w:r>
      <w:r w:rsidRPr="00FA6170">
        <w:t>, 6(4):601–610, April 2009.</w:t>
      </w:r>
      <w:bookmarkEnd w:id="160"/>
    </w:p>
    <w:p w:rsidR="00A37EFF" w:rsidRPr="00FA6170" w:rsidRDefault="00A37EFF" w:rsidP="0015286E">
      <w:pPr>
        <w:pStyle w:val="referenceitem"/>
      </w:pPr>
      <w:bookmarkStart w:id="161" w:name="_Ref437885186"/>
      <w:r w:rsidRPr="00FA6170">
        <w:t>Busch M and Koch N. Rich internet applications state-of-the-art. Technical report 0902, Programming and Software Engineering Unit (PST), Institute for Informatics, Ludwig-</w:t>
      </w:r>
      <w:proofErr w:type="spellStart"/>
      <w:r w:rsidRPr="00FA6170">
        <w:t>Maximilians</w:t>
      </w:r>
      <w:proofErr w:type="spellEnd"/>
      <w:r w:rsidRPr="00FA6170">
        <w:t>-</w:t>
      </w:r>
      <w:proofErr w:type="spellStart"/>
      <w:r w:rsidRPr="00FA6170">
        <w:t>Universität</w:t>
      </w:r>
      <w:proofErr w:type="spellEnd"/>
      <w:r w:rsidRPr="00FA6170">
        <w:t xml:space="preserve"> </w:t>
      </w:r>
      <w:proofErr w:type="spellStart"/>
      <w:r w:rsidRPr="00FA6170">
        <w:t>München</w:t>
      </w:r>
      <w:proofErr w:type="spellEnd"/>
      <w:r w:rsidRPr="00FA6170">
        <w:t>, Germany, December 2009.</w:t>
      </w:r>
      <w:bookmarkEnd w:id="161"/>
    </w:p>
    <w:p w:rsidR="00A37EFF" w:rsidRPr="00FA6170" w:rsidRDefault="00A37EFF" w:rsidP="0015286E">
      <w:pPr>
        <w:pStyle w:val="referenceitem"/>
        <w:rPr>
          <w:lang w:val="es-PY"/>
        </w:rPr>
      </w:pPr>
      <w:bookmarkStart w:id="162" w:name="_Ref437732435"/>
      <w:r w:rsidRPr="00FA6170">
        <w:rPr>
          <w:lang w:val="es-PY"/>
        </w:rPr>
        <w:t xml:space="preserve">González M, Casariego J, Bareiro J, Cernuzzi L, and Pastor O. Una propuesta </w:t>
      </w:r>
      <w:r w:rsidR="00452D76" w:rsidRPr="00FA6170">
        <w:rPr>
          <w:i/>
          <w:lang w:val="es-PY"/>
        </w:rPr>
        <w:t>MDA</w:t>
      </w:r>
      <w:r w:rsidRPr="00FA6170">
        <w:rPr>
          <w:lang w:val="es-PY"/>
        </w:rPr>
        <w:t xml:space="preserve"> para las perspectivas navegacional y de usuarios. In </w:t>
      </w:r>
      <w:r w:rsidRPr="00FA6170">
        <w:rPr>
          <w:i/>
          <w:lang w:val="es-PY"/>
        </w:rPr>
        <w:t>XXXVI Conferencia Latinoamericana de Informática (CLEI) - ISBN 978-99967-612-0-1</w:t>
      </w:r>
      <w:r w:rsidRPr="00FA6170">
        <w:rPr>
          <w:lang w:val="es-PY"/>
        </w:rPr>
        <w:t>, page 58, Asunción, Paraguay, 2010.</w:t>
      </w:r>
      <w:bookmarkEnd w:id="162"/>
    </w:p>
    <w:p w:rsidR="00A37EFF" w:rsidRPr="00FA6170" w:rsidRDefault="00A37EFF" w:rsidP="0015286E">
      <w:pPr>
        <w:pStyle w:val="referenceitem"/>
        <w:rPr>
          <w:lang w:val="es-PY"/>
        </w:rPr>
      </w:pPr>
      <w:bookmarkStart w:id="163" w:name="_Ref437732441"/>
      <w:r w:rsidRPr="00FA6170">
        <w:rPr>
          <w:lang w:val="es-PY"/>
        </w:rPr>
        <w:t xml:space="preserve">González M, Cernuzzi L, and Pastor O. Una aproximación para aplicaciones web: </w:t>
      </w:r>
      <w:r w:rsidR="00486433" w:rsidRPr="00FA6170">
        <w:rPr>
          <w:i/>
          <w:lang w:val="es-PY"/>
        </w:rPr>
        <w:t>MoW</w:t>
      </w:r>
      <w:r w:rsidR="00486433" w:rsidRPr="00FA6170">
        <w:rPr>
          <w:i/>
          <w:lang w:val="es-PY"/>
        </w:rPr>
        <w:t>e</w:t>
      </w:r>
      <w:r w:rsidR="00486433" w:rsidRPr="00FA6170">
        <w:rPr>
          <w:i/>
          <w:lang w:val="es-PY"/>
        </w:rPr>
        <w:t>bA</w:t>
      </w:r>
      <w:r w:rsidRPr="00FA6170">
        <w:rPr>
          <w:lang w:val="es-PY"/>
        </w:rPr>
        <w:t xml:space="preserve">. In </w:t>
      </w:r>
      <w:r w:rsidRPr="00FA6170">
        <w:rPr>
          <w:i/>
          <w:lang w:val="es-PY"/>
        </w:rPr>
        <w:t>XIV Congreso Iberoamericano en Software Engineering – CibSE</w:t>
      </w:r>
      <w:r w:rsidRPr="00FA6170">
        <w:rPr>
          <w:lang w:val="es-PY"/>
        </w:rPr>
        <w:t>, Río de Janeiro, Brasil, 2011.</w:t>
      </w:r>
      <w:bookmarkEnd w:id="163"/>
    </w:p>
    <w:p w:rsidR="00A37EFF" w:rsidRPr="00FA6170" w:rsidRDefault="00A37EFF" w:rsidP="0015286E">
      <w:pPr>
        <w:pStyle w:val="referenceitem"/>
      </w:pPr>
      <w:bookmarkStart w:id="164" w:name="_Ref437884941"/>
      <w:r w:rsidRPr="00FA6170">
        <w:t xml:space="preserve">Urbieta M, Rossi G, </w:t>
      </w:r>
      <w:proofErr w:type="spellStart"/>
      <w:r w:rsidRPr="00FA6170">
        <w:t>Ginzburg</w:t>
      </w:r>
      <w:proofErr w:type="spellEnd"/>
      <w:r w:rsidRPr="00FA6170">
        <w:t xml:space="preserve"> J, and D. </w:t>
      </w:r>
      <w:proofErr w:type="spellStart"/>
      <w:r w:rsidRPr="00FA6170">
        <w:t>Schwabe</w:t>
      </w:r>
      <w:proofErr w:type="spellEnd"/>
      <w:r w:rsidRPr="00FA6170">
        <w:t xml:space="preserve">. Designing the interface of rich internet applications. In </w:t>
      </w:r>
      <w:r w:rsidRPr="00FA6170">
        <w:rPr>
          <w:i/>
        </w:rPr>
        <w:t>Proceedings of the 2007 Latin American Web Conference</w:t>
      </w:r>
      <w:r w:rsidRPr="00FA6170">
        <w:t>, LA-WEB ’07, pages 144–153, Washington, DC, USA, 2007. IEEE Computer Society.</w:t>
      </w:r>
      <w:bookmarkEnd w:id="164"/>
    </w:p>
    <w:p w:rsidR="00A37EFF" w:rsidRPr="00FA6170" w:rsidRDefault="00A37EFF" w:rsidP="0015286E">
      <w:pPr>
        <w:pStyle w:val="referenceitem"/>
      </w:pPr>
      <w:bookmarkStart w:id="165" w:name="_Ref437885028"/>
      <w:r w:rsidRPr="00FA6170">
        <w:t xml:space="preserve">Koch N, </w:t>
      </w:r>
      <w:proofErr w:type="spellStart"/>
      <w:r w:rsidRPr="00FA6170">
        <w:t>Pigerl</w:t>
      </w:r>
      <w:proofErr w:type="spellEnd"/>
      <w:r w:rsidRPr="00FA6170">
        <w:t xml:space="preserve"> M, Zhang G, and </w:t>
      </w:r>
      <w:proofErr w:type="spellStart"/>
      <w:r w:rsidRPr="00FA6170">
        <w:t>Morozova</w:t>
      </w:r>
      <w:proofErr w:type="spellEnd"/>
      <w:r w:rsidRPr="00FA6170">
        <w:t xml:space="preserve"> T. Patterns for the model-based development of </w:t>
      </w:r>
      <w:r w:rsidR="00360A89">
        <w:t>R</w:t>
      </w:r>
      <w:r w:rsidRPr="00FA6170">
        <w:t xml:space="preserve">ias. In </w:t>
      </w:r>
      <w:r w:rsidRPr="00FA6170">
        <w:rPr>
          <w:i/>
        </w:rPr>
        <w:t>Proceedings of the 9th International Conference on Web Engineering</w:t>
      </w:r>
      <w:r w:rsidRPr="00FA6170">
        <w:t>, ICWE ’9, pages 283–291, Berlin, Heidelberg, 2009. Springer-</w:t>
      </w:r>
      <w:proofErr w:type="spellStart"/>
      <w:r w:rsidRPr="00FA6170">
        <w:t>Verlag</w:t>
      </w:r>
      <w:proofErr w:type="spellEnd"/>
      <w:r w:rsidRPr="00FA6170">
        <w:t>.</w:t>
      </w:r>
      <w:bookmarkEnd w:id="165"/>
    </w:p>
    <w:p w:rsidR="00A37EFF" w:rsidRPr="00FA6170" w:rsidRDefault="00A37EFF" w:rsidP="0015286E">
      <w:pPr>
        <w:pStyle w:val="referenceitem"/>
      </w:pPr>
      <w:bookmarkStart w:id="166" w:name="_Ref437884979"/>
      <w:proofErr w:type="spellStart"/>
      <w:r w:rsidRPr="00FA6170">
        <w:t>Fraternali</w:t>
      </w:r>
      <w:proofErr w:type="spellEnd"/>
      <w:r w:rsidRPr="00FA6170">
        <w:t xml:space="preserve"> P, </w:t>
      </w:r>
      <w:proofErr w:type="spellStart"/>
      <w:r w:rsidRPr="00FA6170">
        <w:t>Comai</w:t>
      </w:r>
      <w:proofErr w:type="spellEnd"/>
      <w:r w:rsidRPr="00FA6170">
        <w:t xml:space="preserve"> S, </w:t>
      </w:r>
      <w:proofErr w:type="spellStart"/>
      <w:r w:rsidRPr="00FA6170">
        <w:t>Bozzon</w:t>
      </w:r>
      <w:proofErr w:type="spellEnd"/>
      <w:r w:rsidRPr="00FA6170">
        <w:t xml:space="preserve"> A, and </w:t>
      </w:r>
      <w:proofErr w:type="spellStart"/>
      <w:r w:rsidRPr="00FA6170">
        <w:t>Carughi</w:t>
      </w:r>
      <w:proofErr w:type="spellEnd"/>
      <w:r w:rsidRPr="00FA6170">
        <w:t xml:space="preserve"> G T. Engineering rich internet applications with a model-driven approach. </w:t>
      </w:r>
      <w:r w:rsidRPr="00FA6170">
        <w:rPr>
          <w:i/>
        </w:rPr>
        <w:t>ACM Trans. Web</w:t>
      </w:r>
      <w:r w:rsidRPr="00FA6170">
        <w:t>, 4(2):7:1–7:47, April 2010.</w:t>
      </w:r>
      <w:bookmarkEnd w:id="166"/>
    </w:p>
    <w:p w:rsidR="00A37EFF" w:rsidRDefault="00A37EFF" w:rsidP="0015286E">
      <w:pPr>
        <w:pStyle w:val="referenceitem"/>
      </w:pPr>
      <w:bookmarkStart w:id="167" w:name="_Ref437884966"/>
      <w:proofErr w:type="spellStart"/>
      <w:r w:rsidRPr="00FA6170">
        <w:t>Meliá</w:t>
      </w:r>
      <w:proofErr w:type="spellEnd"/>
      <w:r w:rsidRPr="00FA6170">
        <w:t xml:space="preserve"> S, </w:t>
      </w:r>
      <w:proofErr w:type="spellStart"/>
      <w:r w:rsidRPr="00FA6170">
        <w:t>Gómez</w:t>
      </w:r>
      <w:proofErr w:type="spellEnd"/>
      <w:r w:rsidRPr="00FA6170">
        <w:t xml:space="preserve"> J, </w:t>
      </w:r>
      <w:proofErr w:type="spellStart"/>
      <w:r w:rsidRPr="00FA6170">
        <w:t>Pérez</w:t>
      </w:r>
      <w:proofErr w:type="spellEnd"/>
      <w:r w:rsidRPr="00FA6170">
        <w:t xml:space="preserve"> S, and </w:t>
      </w:r>
      <w:proofErr w:type="spellStart"/>
      <w:r w:rsidRPr="00FA6170">
        <w:t>Dáz</w:t>
      </w:r>
      <w:proofErr w:type="spellEnd"/>
      <w:r w:rsidRPr="00FA6170">
        <w:t xml:space="preserve"> O. A model-driven development for </w:t>
      </w:r>
      <w:proofErr w:type="spellStart"/>
      <w:r w:rsidRPr="00FA6170">
        <w:t>gwt</w:t>
      </w:r>
      <w:proofErr w:type="spellEnd"/>
      <w:r w:rsidRPr="00FA6170">
        <w:t xml:space="preserve">-based rich internet applications with ooh4ria. In </w:t>
      </w:r>
      <w:r w:rsidRPr="00FA6170">
        <w:rPr>
          <w:i/>
        </w:rPr>
        <w:t>Proceedings of the 2008 Eighth International Co</w:t>
      </w:r>
      <w:r w:rsidRPr="00FA6170">
        <w:rPr>
          <w:i/>
        </w:rPr>
        <w:t>n</w:t>
      </w:r>
      <w:r w:rsidRPr="00FA6170">
        <w:rPr>
          <w:i/>
        </w:rPr>
        <w:t>ference on Web Engineering</w:t>
      </w:r>
      <w:r w:rsidRPr="00FA6170">
        <w:t>, ICWE ’08, pages 13–23, Washington, DC, USA, 2008. IEEE Computer Society.</w:t>
      </w:r>
      <w:bookmarkEnd w:id="167"/>
    </w:p>
    <w:p w:rsidR="00820DBC" w:rsidRPr="00BA60A4" w:rsidDel="003F3505" w:rsidRDefault="00820DBC" w:rsidP="0015286E">
      <w:pPr>
        <w:pStyle w:val="referenceitem"/>
        <w:rPr>
          <w:del w:id="168" w:author="Ivan Lopez" w:date="2016-03-01T23:51:00Z"/>
        </w:rPr>
      </w:pPr>
      <w:bookmarkStart w:id="169" w:name="_Ref437888665"/>
      <w:r w:rsidRPr="00BA60A4">
        <w:t xml:space="preserve">Usage of </w:t>
      </w:r>
      <w:proofErr w:type="spellStart"/>
      <w:r w:rsidRPr="00BA60A4">
        <w:t>Javascript</w:t>
      </w:r>
      <w:proofErr w:type="spellEnd"/>
      <w:r w:rsidRPr="00BA60A4">
        <w:t xml:space="preserve"> Libraries for Websites</w:t>
      </w:r>
      <w:r w:rsidRPr="00BA60A4">
        <w:rPr>
          <w:color w:val="000000" w:themeColor="text1"/>
        </w:rPr>
        <w:t xml:space="preserve">, </w:t>
      </w:r>
      <w:hyperlink r:id="rId15" w:history="1">
        <w:r w:rsidRPr="00BA60A4">
          <w:rPr>
            <w:rStyle w:val="Hipervnculo"/>
            <w:color w:val="000000" w:themeColor="text1"/>
          </w:rPr>
          <w:t>http://w3techs.com/technologies/overview/javascript_library/all</w:t>
        </w:r>
      </w:hyperlink>
      <w:r w:rsidR="000B613E" w:rsidRPr="00BA60A4">
        <w:rPr>
          <w:color w:val="000000" w:themeColor="text1"/>
        </w:rPr>
        <w:t>, December 2015</w:t>
      </w:r>
      <w:r w:rsidRPr="00BA60A4">
        <w:t>.</w:t>
      </w:r>
      <w:bookmarkEnd w:id="169"/>
    </w:p>
    <w:bookmarkEnd w:id="152"/>
    <w:p w:rsidR="00BA1850" w:rsidRDefault="00BA1850">
      <w:pPr>
        <w:pStyle w:val="referenceitem"/>
        <w:rPr>
          <w:sz w:val="20"/>
        </w:rPr>
        <w:pPrChange w:id="170" w:author="Ivan Lopez" w:date="2016-03-01T23:51:00Z">
          <w:pPr>
            <w:pStyle w:val="referenceitem"/>
            <w:numPr>
              <w:numId w:val="0"/>
            </w:numPr>
            <w:tabs>
              <w:tab w:val="clear" w:pos="340"/>
            </w:tabs>
            <w:ind w:left="0" w:firstLine="0"/>
          </w:pPr>
        </w:pPrChange>
      </w:pPr>
    </w:p>
    <w:sectPr w:rsidR="00BA1850" w:rsidSect="00077010">
      <w:pgSz w:w="11906" w:h="16838"/>
      <w:pgMar w:top="2948" w:right="2494" w:bottom="2948" w:left="2494" w:header="2381" w:footer="2324"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0" w:author="Magali Gonzalez" w:date="2016-03-01T09:30:00Z" w:initials="MG">
    <w:p w:rsidR="001D3F29" w:rsidRDefault="001D3F29">
      <w:pPr>
        <w:pStyle w:val="Textocomentario"/>
      </w:pPr>
      <w:r>
        <w:rPr>
          <w:rStyle w:val="Refdecomentario"/>
        </w:rPr>
        <w:annotationRef/>
      </w:r>
      <w:r>
        <w:t>Sigue demasiado pequeño</w:t>
      </w:r>
    </w:p>
  </w:comment>
  <w:comment w:id="63" w:author="Magali Gonzalez" w:date="2016-03-01T09:29:00Z" w:initials="MG">
    <w:p w:rsidR="001D3F29" w:rsidRDefault="001D3F29" w:rsidP="008A2991">
      <w:pPr>
        <w:pStyle w:val="Textocomentario"/>
      </w:pPr>
      <w:r>
        <w:rPr>
          <w:rStyle w:val="Refdecomentario"/>
        </w:rPr>
        <w:annotationRef/>
      </w:r>
      <w:r>
        <w:t>A qué figura corresponde? La 4?</w:t>
      </w:r>
    </w:p>
  </w:comment>
  <w:comment w:id="82" w:author="Magali Gonzalez" w:date="2016-03-01T19:09:00Z" w:initials="MG">
    <w:p w:rsidR="001D3F29" w:rsidRDefault="001D3F29" w:rsidP="00F6136F">
      <w:pPr>
        <w:pStyle w:val="Textocomentario"/>
      </w:pPr>
      <w:r>
        <w:rPr>
          <w:rStyle w:val="Refdecomentario"/>
        </w:rPr>
        <w:annotationRef/>
      </w:r>
      <w:r>
        <w:t>A qué figura corresponde? La 4?</w:t>
      </w:r>
    </w:p>
  </w:comment>
  <w:comment w:id="91" w:author="Magali Gonzalez" w:date="2016-03-01T09:30:00Z" w:initials="MG">
    <w:p w:rsidR="001D3F29" w:rsidRDefault="001D3F29">
      <w:pPr>
        <w:pStyle w:val="Textocomentario"/>
      </w:pPr>
      <w:r>
        <w:rPr>
          <w:rStyle w:val="Refdecomentario"/>
        </w:rPr>
        <w:annotationRef/>
      </w:r>
      <w:r>
        <w:t>Sigue demasiado pequeño</w:t>
      </w:r>
    </w:p>
  </w:comment>
  <w:comment w:id="111" w:author="Magali Gonzalez" w:date="2016-03-01T09:31:00Z" w:initials="MG">
    <w:p w:rsidR="001D3F29" w:rsidRDefault="001D3F29">
      <w:pPr>
        <w:pStyle w:val="Textocomentario"/>
      </w:pPr>
      <w:r>
        <w:rPr>
          <w:rStyle w:val="Refdecomentario"/>
        </w:rPr>
        <w:annotationRef/>
      </w:r>
      <w:r>
        <w:t>Sigue demasiado pequeño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718D14" w15:done="0"/>
  <w15:commentEx w15:paraId="641C14A9" w15:done="0"/>
  <w15:commentEx w15:paraId="7E68AF09" w15:done="0"/>
  <w15:commentEx w15:paraId="110FE06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1850" w:rsidRDefault="00BA1850" w:rsidP="00776FA9">
      <w:pPr>
        <w:spacing w:line="240" w:lineRule="auto"/>
      </w:pPr>
      <w:r>
        <w:separator/>
      </w:r>
    </w:p>
  </w:endnote>
  <w:endnote w:type="continuationSeparator" w:id="0">
    <w:p w:rsidR="00BA1850" w:rsidRDefault="00BA1850" w:rsidP="00776FA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1850" w:rsidRDefault="00BA1850" w:rsidP="00776FA9">
      <w:pPr>
        <w:spacing w:line="240" w:lineRule="auto"/>
      </w:pPr>
      <w:r>
        <w:separator/>
      </w:r>
    </w:p>
  </w:footnote>
  <w:footnote w:type="continuationSeparator" w:id="0">
    <w:p w:rsidR="00BA1850" w:rsidRDefault="00BA1850" w:rsidP="00776FA9">
      <w:pPr>
        <w:spacing w:line="240" w:lineRule="auto"/>
      </w:pPr>
      <w:r>
        <w:continuationSeparator/>
      </w:r>
    </w:p>
  </w:footnote>
  <w:footnote w:id="1">
    <w:p w:rsidR="001D3F29" w:rsidRPr="0077789C" w:rsidRDefault="001D3F29" w:rsidP="00320FDB">
      <w:pPr>
        <w:pStyle w:val="Textonotapie"/>
        <w:rPr>
          <w:lang w:val="es-PY"/>
        </w:rPr>
      </w:pPr>
      <w:r>
        <w:rPr>
          <w:rStyle w:val="Refdenotaalpie"/>
        </w:rPr>
        <w:footnoteRef/>
      </w:r>
      <w:r w:rsidRPr="0077789C">
        <w:rPr>
          <w:lang w:val="es-PY"/>
        </w:rPr>
        <w:t xml:space="preserve"> </w:t>
      </w:r>
      <w:r>
        <w:rPr>
          <w:lang w:val="es-PY"/>
        </w:rPr>
        <w:t>Ecore es un m</w:t>
      </w:r>
      <w:r w:rsidRPr="003A20BB">
        <w:rPr>
          <w:lang w:val="es-PY"/>
        </w:rPr>
        <w:t>etamodelo nativo del E</w:t>
      </w:r>
      <w:r>
        <w:rPr>
          <w:lang w:val="es-PY"/>
        </w:rPr>
        <w:t xml:space="preserve">clipse </w:t>
      </w:r>
      <w:r w:rsidRPr="003A20BB">
        <w:rPr>
          <w:lang w:val="es-PY"/>
        </w:rPr>
        <w:t>M</w:t>
      </w:r>
      <w:r>
        <w:rPr>
          <w:lang w:val="es-PY"/>
        </w:rPr>
        <w:t xml:space="preserve">odeling </w:t>
      </w:r>
      <w:r w:rsidRPr="003A20BB">
        <w:rPr>
          <w:lang w:val="es-PY"/>
        </w:rPr>
        <w:t>F</w:t>
      </w:r>
      <w:r>
        <w:rPr>
          <w:lang w:val="es-PY"/>
        </w:rPr>
        <w:t>ramework para describir</w:t>
      </w:r>
      <w:r w:rsidRPr="003A20BB">
        <w:rPr>
          <w:lang w:val="es-PY"/>
        </w:rPr>
        <w:t xml:space="preserve"> los modelos</w:t>
      </w:r>
      <w:r>
        <w:rPr>
          <w:lang w:val="es-PY"/>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1BA73CA"/>
    <w:multiLevelType w:val="hybridMultilevel"/>
    <w:tmpl w:val="562C4A1E"/>
    <w:lvl w:ilvl="0" w:tplc="71344084">
      <w:start w:val="1"/>
      <w:numFmt w:val="decimal"/>
      <w:lvlText w:val="%1."/>
      <w:lvlJc w:val="left"/>
      <w:pPr>
        <w:ind w:left="587" w:hanging="360"/>
      </w:pPr>
      <w:rPr>
        <w:rFonts w:hint="default"/>
      </w:rPr>
    </w:lvl>
    <w:lvl w:ilvl="1" w:tplc="3C0A0019" w:tentative="1">
      <w:start w:val="1"/>
      <w:numFmt w:val="lowerLetter"/>
      <w:lvlText w:val="%2."/>
      <w:lvlJc w:val="left"/>
      <w:pPr>
        <w:ind w:left="1307" w:hanging="360"/>
      </w:pPr>
    </w:lvl>
    <w:lvl w:ilvl="2" w:tplc="3C0A001B" w:tentative="1">
      <w:start w:val="1"/>
      <w:numFmt w:val="lowerRoman"/>
      <w:lvlText w:val="%3."/>
      <w:lvlJc w:val="right"/>
      <w:pPr>
        <w:ind w:left="2027" w:hanging="180"/>
      </w:pPr>
    </w:lvl>
    <w:lvl w:ilvl="3" w:tplc="3C0A000F" w:tentative="1">
      <w:start w:val="1"/>
      <w:numFmt w:val="decimal"/>
      <w:lvlText w:val="%4."/>
      <w:lvlJc w:val="left"/>
      <w:pPr>
        <w:ind w:left="2747" w:hanging="360"/>
      </w:pPr>
    </w:lvl>
    <w:lvl w:ilvl="4" w:tplc="3C0A0019" w:tentative="1">
      <w:start w:val="1"/>
      <w:numFmt w:val="lowerLetter"/>
      <w:lvlText w:val="%5."/>
      <w:lvlJc w:val="left"/>
      <w:pPr>
        <w:ind w:left="3467" w:hanging="360"/>
      </w:pPr>
    </w:lvl>
    <w:lvl w:ilvl="5" w:tplc="3C0A001B" w:tentative="1">
      <w:start w:val="1"/>
      <w:numFmt w:val="lowerRoman"/>
      <w:lvlText w:val="%6."/>
      <w:lvlJc w:val="right"/>
      <w:pPr>
        <w:ind w:left="4187" w:hanging="180"/>
      </w:pPr>
    </w:lvl>
    <w:lvl w:ilvl="6" w:tplc="3C0A000F" w:tentative="1">
      <w:start w:val="1"/>
      <w:numFmt w:val="decimal"/>
      <w:lvlText w:val="%7."/>
      <w:lvlJc w:val="left"/>
      <w:pPr>
        <w:ind w:left="4907" w:hanging="360"/>
      </w:pPr>
    </w:lvl>
    <w:lvl w:ilvl="7" w:tplc="3C0A0019" w:tentative="1">
      <w:start w:val="1"/>
      <w:numFmt w:val="lowerLetter"/>
      <w:lvlText w:val="%8."/>
      <w:lvlJc w:val="left"/>
      <w:pPr>
        <w:ind w:left="5627" w:hanging="360"/>
      </w:pPr>
    </w:lvl>
    <w:lvl w:ilvl="8" w:tplc="3C0A001B" w:tentative="1">
      <w:start w:val="1"/>
      <w:numFmt w:val="lowerRoman"/>
      <w:lvlText w:val="%9."/>
      <w:lvlJc w:val="right"/>
      <w:pPr>
        <w:ind w:left="6347" w:hanging="180"/>
      </w:pPr>
    </w:lvl>
  </w:abstractNum>
  <w:abstractNum w:abstractNumId="12">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3">
    <w:nsid w:val="3FFA13F2"/>
    <w:multiLevelType w:val="hybridMultilevel"/>
    <w:tmpl w:val="BF547E3E"/>
    <w:lvl w:ilvl="0" w:tplc="36FCB922">
      <w:start w:val="1"/>
      <w:numFmt w:val="decimal"/>
      <w:lvlText w:val="%1."/>
      <w:lvlJc w:val="left"/>
      <w:pPr>
        <w:ind w:left="587" w:hanging="360"/>
      </w:pPr>
      <w:rPr>
        <w:rFonts w:hint="default"/>
      </w:rPr>
    </w:lvl>
    <w:lvl w:ilvl="1" w:tplc="3C0A0019" w:tentative="1">
      <w:start w:val="1"/>
      <w:numFmt w:val="lowerLetter"/>
      <w:lvlText w:val="%2."/>
      <w:lvlJc w:val="left"/>
      <w:pPr>
        <w:ind w:left="1307" w:hanging="360"/>
      </w:pPr>
    </w:lvl>
    <w:lvl w:ilvl="2" w:tplc="3C0A001B" w:tentative="1">
      <w:start w:val="1"/>
      <w:numFmt w:val="lowerRoman"/>
      <w:lvlText w:val="%3."/>
      <w:lvlJc w:val="right"/>
      <w:pPr>
        <w:ind w:left="2027" w:hanging="180"/>
      </w:pPr>
    </w:lvl>
    <w:lvl w:ilvl="3" w:tplc="3C0A000F" w:tentative="1">
      <w:start w:val="1"/>
      <w:numFmt w:val="decimal"/>
      <w:lvlText w:val="%4."/>
      <w:lvlJc w:val="left"/>
      <w:pPr>
        <w:ind w:left="2747" w:hanging="360"/>
      </w:pPr>
    </w:lvl>
    <w:lvl w:ilvl="4" w:tplc="3C0A0019" w:tentative="1">
      <w:start w:val="1"/>
      <w:numFmt w:val="lowerLetter"/>
      <w:lvlText w:val="%5."/>
      <w:lvlJc w:val="left"/>
      <w:pPr>
        <w:ind w:left="3467" w:hanging="360"/>
      </w:pPr>
    </w:lvl>
    <w:lvl w:ilvl="5" w:tplc="3C0A001B" w:tentative="1">
      <w:start w:val="1"/>
      <w:numFmt w:val="lowerRoman"/>
      <w:lvlText w:val="%6."/>
      <w:lvlJc w:val="right"/>
      <w:pPr>
        <w:ind w:left="4187" w:hanging="180"/>
      </w:pPr>
    </w:lvl>
    <w:lvl w:ilvl="6" w:tplc="3C0A000F" w:tentative="1">
      <w:start w:val="1"/>
      <w:numFmt w:val="decimal"/>
      <w:lvlText w:val="%7."/>
      <w:lvlJc w:val="left"/>
      <w:pPr>
        <w:ind w:left="4907" w:hanging="360"/>
      </w:pPr>
    </w:lvl>
    <w:lvl w:ilvl="7" w:tplc="3C0A0019" w:tentative="1">
      <w:start w:val="1"/>
      <w:numFmt w:val="lowerLetter"/>
      <w:lvlText w:val="%8."/>
      <w:lvlJc w:val="left"/>
      <w:pPr>
        <w:ind w:left="5627" w:hanging="360"/>
      </w:pPr>
    </w:lvl>
    <w:lvl w:ilvl="8" w:tplc="3C0A001B" w:tentative="1">
      <w:start w:val="1"/>
      <w:numFmt w:val="lowerRoman"/>
      <w:lvlText w:val="%9."/>
      <w:lvlJc w:val="right"/>
      <w:pPr>
        <w:ind w:left="6347" w:hanging="180"/>
      </w:pPr>
    </w:lvl>
  </w:abstractNum>
  <w:abstractNum w:abstractNumId="14">
    <w:nsid w:val="58824748"/>
    <w:multiLevelType w:val="hybridMultilevel"/>
    <w:tmpl w:val="CF6E2B52"/>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5">
    <w:nsid w:val="58E05B27"/>
    <w:multiLevelType w:val="hybridMultilevel"/>
    <w:tmpl w:val="AEE62644"/>
    <w:lvl w:ilvl="0" w:tplc="C0AC3724">
      <w:start w:val="5"/>
      <w:numFmt w:val="bullet"/>
      <w:lvlText w:val="-"/>
      <w:lvlJc w:val="left"/>
      <w:pPr>
        <w:ind w:left="720" w:hanging="360"/>
      </w:pPr>
      <w:rPr>
        <w:rFonts w:ascii="Calibri" w:eastAsiaTheme="minorEastAsia" w:hAnsi="Calibri" w:cs="Calibr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6">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7">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8">
    <w:nsid w:val="719E07F2"/>
    <w:multiLevelType w:val="hybridMultilevel"/>
    <w:tmpl w:val="FED6E0C8"/>
    <w:lvl w:ilvl="0" w:tplc="3C0A0001">
      <w:start w:val="1"/>
      <w:numFmt w:val="bullet"/>
      <w:lvlText w:val=""/>
      <w:lvlJc w:val="left"/>
      <w:pPr>
        <w:ind w:left="360" w:hanging="360"/>
      </w:pPr>
      <w:rPr>
        <w:rFonts w:ascii="Symbol" w:hAnsi="Symbol" w:hint="default"/>
      </w:rPr>
    </w:lvl>
    <w:lvl w:ilvl="1" w:tplc="3C0A0003" w:tentative="1">
      <w:start w:val="1"/>
      <w:numFmt w:val="bullet"/>
      <w:lvlText w:val="o"/>
      <w:lvlJc w:val="left"/>
      <w:pPr>
        <w:ind w:left="1080" w:hanging="360"/>
      </w:pPr>
      <w:rPr>
        <w:rFonts w:ascii="Courier New" w:hAnsi="Courier New" w:cs="Courier New" w:hint="default"/>
      </w:rPr>
    </w:lvl>
    <w:lvl w:ilvl="2" w:tplc="3C0A0005" w:tentative="1">
      <w:start w:val="1"/>
      <w:numFmt w:val="bullet"/>
      <w:lvlText w:val=""/>
      <w:lvlJc w:val="left"/>
      <w:pPr>
        <w:ind w:left="1800" w:hanging="360"/>
      </w:pPr>
      <w:rPr>
        <w:rFonts w:ascii="Wingdings" w:hAnsi="Wingdings" w:hint="default"/>
      </w:rPr>
    </w:lvl>
    <w:lvl w:ilvl="3" w:tplc="3C0A0001" w:tentative="1">
      <w:start w:val="1"/>
      <w:numFmt w:val="bullet"/>
      <w:lvlText w:val=""/>
      <w:lvlJc w:val="left"/>
      <w:pPr>
        <w:ind w:left="2520" w:hanging="360"/>
      </w:pPr>
      <w:rPr>
        <w:rFonts w:ascii="Symbol" w:hAnsi="Symbol" w:hint="default"/>
      </w:rPr>
    </w:lvl>
    <w:lvl w:ilvl="4" w:tplc="3C0A0003" w:tentative="1">
      <w:start w:val="1"/>
      <w:numFmt w:val="bullet"/>
      <w:lvlText w:val="o"/>
      <w:lvlJc w:val="left"/>
      <w:pPr>
        <w:ind w:left="3240" w:hanging="360"/>
      </w:pPr>
      <w:rPr>
        <w:rFonts w:ascii="Courier New" w:hAnsi="Courier New" w:cs="Courier New" w:hint="default"/>
      </w:rPr>
    </w:lvl>
    <w:lvl w:ilvl="5" w:tplc="3C0A0005" w:tentative="1">
      <w:start w:val="1"/>
      <w:numFmt w:val="bullet"/>
      <w:lvlText w:val=""/>
      <w:lvlJc w:val="left"/>
      <w:pPr>
        <w:ind w:left="3960" w:hanging="360"/>
      </w:pPr>
      <w:rPr>
        <w:rFonts w:ascii="Wingdings" w:hAnsi="Wingdings" w:hint="default"/>
      </w:rPr>
    </w:lvl>
    <w:lvl w:ilvl="6" w:tplc="3C0A0001" w:tentative="1">
      <w:start w:val="1"/>
      <w:numFmt w:val="bullet"/>
      <w:lvlText w:val=""/>
      <w:lvlJc w:val="left"/>
      <w:pPr>
        <w:ind w:left="4680" w:hanging="360"/>
      </w:pPr>
      <w:rPr>
        <w:rFonts w:ascii="Symbol" w:hAnsi="Symbol" w:hint="default"/>
      </w:rPr>
    </w:lvl>
    <w:lvl w:ilvl="7" w:tplc="3C0A0003" w:tentative="1">
      <w:start w:val="1"/>
      <w:numFmt w:val="bullet"/>
      <w:lvlText w:val="o"/>
      <w:lvlJc w:val="left"/>
      <w:pPr>
        <w:ind w:left="5400" w:hanging="360"/>
      </w:pPr>
      <w:rPr>
        <w:rFonts w:ascii="Courier New" w:hAnsi="Courier New" w:cs="Courier New" w:hint="default"/>
      </w:rPr>
    </w:lvl>
    <w:lvl w:ilvl="8" w:tplc="3C0A0005" w:tentative="1">
      <w:start w:val="1"/>
      <w:numFmt w:val="bullet"/>
      <w:lvlText w:val=""/>
      <w:lvlJc w:val="left"/>
      <w:pPr>
        <w:ind w:left="6120" w:hanging="360"/>
      </w:pPr>
      <w:rPr>
        <w:rFonts w:ascii="Wingdings" w:hAnsi="Wingdings" w:hint="default"/>
      </w:rPr>
    </w:lvl>
  </w:abstractNum>
  <w:abstractNum w:abstractNumId="19">
    <w:nsid w:val="7738779A"/>
    <w:multiLevelType w:val="multilevel"/>
    <w:tmpl w:val="4FACE4AE"/>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552"/>
        </w:tabs>
        <w:ind w:left="2552"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21">
    <w:nsid w:val="7D9521C8"/>
    <w:multiLevelType w:val="multilevel"/>
    <w:tmpl w:val="8C3A2C4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abstractNum w:abstractNumId="22">
    <w:nsid w:val="7E723520"/>
    <w:multiLevelType w:val="hybridMultilevel"/>
    <w:tmpl w:val="88CC9070"/>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14"/>
  </w:num>
  <w:num w:numId="2">
    <w:abstractNumId w:val="15"/>
  </w:num>
  <w:num w:numId="3">
    <w:abstractNumId w:val="20"/>
  </w:num>
  <w:num w:numId="4">
    <w:abstractNumId w:val="10"/>
  </w:num>
  <w:num w:numId="5">
    <w:abstractNumId w:val="17"/>
  </w:num>
  <w:num w:numId="6">
    <w:abstractNumId w:val="19"/>
    <w:lvlOverride w:ilvl="0">
      <w:lvl w:ilvl="0">
        <w:start w:val="1"/>
        <w:numFmt w:val="decimal"/>
        <w:pStyle w:val="heading1"/>
        <w:lvlText w:val="%1"/>
        <w:lvlJc w:val="left"/>
        <w:pPr>
          <w:tabs>
            <w:tab w:val="num" w:pos="567"/>
          </w:tabs>
          <w:ind w:left="567" w:hanging="567"/>
        </w:pPr>
        <w:rPr>
          <w:rFonts w:hint="default"/>
          <w:i w:val="0"/>
        </w:rPr>
      </w:lvl>
    </w:lvlOverride>
  </w:num>
  <w:num w:numId="7">
    <w:abstractNumId w:val="21"/>
  </w:num>
  <w:num w:numId="8">
    <w:abstractNumId w:val="16"/>
  </w:num>
  <w:num w:numId="9">
    <w:abstractNumId w:val="9"/>
  </w:num>
  <w:num w:numId="10">
    <w:abstractNumId w:val="8"/>
  </w:num>
  <w:num w:numId="11">
    <w:abstractNumId w:val="12"/>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19"/>
  </w:num>
  <w:num w:numId="21">
    <w:abstractNumId w:val="11"/>
  </w:num>
  <w:num w:numId="2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10"/>
  </w:num>
  <w:num w:numId="25">
    <w:abstractNumId w:val="10"/>
  </w:num>
  <w:num w:numId="26">
    <w:abstractNumId w:val="18"/>
  </w:num>
  <w:num w:numId="27">
    <w:abstractNumId w:val="10"/>
  </w:num>
  <w:num w:numId="28">
    <w:abstractNumId w:val="10"/>
  </w:num>
  <w:num w:numId="29">
    <w:abstractNumId w:val="19"/>
    <w:lvlOverride w:ilvl="0">
      <w:lvl w:ilvl="0">
        <w:start w:val="1"/>
        <w:numFmt w:val="decimal"/>
        <w:pStyle w:val="heading1"/>
        <w:lvlText w:val="%1"/>
        <w:lvlJc w:val="left"/>
        <w:pPr>
          <w:tabs>
            <w:tab w:val="num" w:pos="567"/>
          </w:tabs>
          <w:ind w:left="567" w:hanging="567"/>
        </w:pPr>
        <w:rPr>
          <w:rFonts w:hint="default"/>
          <w:i w:val="0"/>
        </w:rPr>
      </w:lvl>
    </w:lvlOverride>
  </w:num>
  <w:num w:numId="30">
    <w:abstractNumId w:val="13"/>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9"/>
    <w:lvlOverride w:ilvl="0">
      <w:lvl w:ilvl="0">
        <w:start w:val="1"/>
        <w:numFmt w:val="decimal"/>
        <w:pStyle w:val="heading1"/>
        <w:lvlText w:val="%1"/>
        <w:lvlJc w:val="left"/>
        <w:pPr>
          <w:tabs>
            <w:tab w:val="num" w:pos="567"/>
          </w:tabs>
          <w:ind w:left="567" w:hanging="567"/>
        </w:pPr>
        <w:rPr>
          <w:rFonts w:hint="default"/>
          <w:i w:val="0"/>
        </w:rPr>
      </w:lvl>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ali Gonzalez">
    <w15:presenceInfo w15:providerId="None" w15:userId="Magali Gonzalez"/>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proofState w:spelling="clean" w:grammar="clean"/>
  <w:revisionView w:markup="0"/>
  <w:trackRevisions/>
  <w:doNotTrackMoves/>
  <w:defaultTabStop w:val="708"/>
  <w:autoHyphenation/>
  <w:hyphenationZone w:val="400"/>
  <w:doNotHyphenateCaps/>
  <w:evenAndOddHeaders/>
  <w:characterSpacingControl w:val="doNotCompress"/>
  <w:footnotePr>
    <w:footnote w:id="-1"/>
    <w:footnote w:id="0"/>
  </w:footnotePr>
  <w:endnotePr>
    <w:endnote w:id="-1"/>
    <w:endnote w:id="0"/>
  </w:endnotePr>
  <w:compat>
    <w:useFELayout/>
  </w:compat>
  <w:rsids>
    <w:rsidRoot w:val="00776FA9"/>
    <w:rsid w:val="00000A66"/>
    <w:rsid w:val="000076F7"/>
    <w:rsid w:val="000120FC"/>
    <w:rsid w:val="000124D5"/>
    <w:rsid w:val="000133BF"/>
    <w:rsid w:val="00017A9C"/>
    <w:rsid w:val="0002187C"/>
    <w:rsid w:val="00024203"/>
    <w:rsid w:val="000256F6"/>
    <w:rsid w:val="00026E4E"/>
    <w:rsid w:val="00031955"/>
    <w:rsid w:val="00031F06"/>
    <w:rsid w:val="00033663"/>
    <w:rsid w:val="000377F5"/>
    <w:rsid w:val="00037DF5"/>
    <w:rsid w:val="00043129"/>
    <w:rsid w:val="000470EE"/>
    <w:rsid w:val="00054575"/>
    <w:rsid w:val="0005473A"/>
    <w:rsid w:val="0005654A"/>
    <w:rsid w:val="000630F5"/>
    <w:rsid w:val="000728B4"/>
    <w:rsid w:val="00072F3B"/>
    <w:rsid w:val="00074C0C"/>
    <w:rsid w:val="00076597"/>
    <w:rsid w:val="00077010"/>
    <w:rsid w:val="000903C5"/>
    <w:rsid w:val="00090919"/>
    <w:rsid w:val="0009203D"/>
    <w:rsid w:val="00092EE4"/>
    <w:rsid w:val="00095B3C"/>
    <w:rsid w:val="000962E9"/>
    <w:rsid w:val="000A0023"/>
    <w:rsid w:val="000A0950"/>
    <w:rsid w:val="000A2B60"/>
    <w:rsid w:val="000A3241"/>
    <w:rsid w:val="000B1279"/>
    <w:rsid w:val="000B30C5"/>
    <w:rsid w:val="000B613E"/>
    <w:rsid w:val="000C5E0E"/>
    <w:rsid w:val="000C7C0E"/>
    <w:rsid w:val="000D5EF5"/>
    <w:rsid w:val="000E26F9"/>
    <w:rsid w:val="000E41E5"/>
    <w:rsid w:val="000E4941"/>
    <w:rsid w:val="000E5670"/>
    <w:rsid w:val="000F06DB"/>
    <w:rsid w:val="000F11B8"/>
    <w:rsid w:val="000F6777"/>
    <w:rsid w:val="00106DC2"/>
    <w:rsid w:val="00114331"/>
    <w:rsid w:val="00114E20"/>
    <w:rsid w:val="00116C49"/>
    <w:rsid w:val="00117621"/>
    <w:rsid w:val="0012099F"/>
    <w:rsid w:val="001212AC"/>
    <w:rsid w:val="00126875"/>
    <w:rsid w:val="0013016E"/>
    <w:rsid w:val="001301E8"/>
    <w:rsid w:val="00131287"/>
    <w:rsid w:val="00134BC5"/>
    <w:rsid w:val="00135351"/>
    <w:rsid w:val="0013723F"/>
    <w:rsid w:val="001415DC"/>
    <w:rsid w:val="0014555A"/>
    <w:rsid w:val="0014767A"/>
    <w:rsid w:val="0015286E"/>
    <w:rsid w:val="001603AD"/>
    <w:rsid w:val="001617FC"/>
    <w:rsid w:val="001623BC"/>
    <w:rsid w:val="00163FC7"/>
    <w:rsid w:val="00165EBD"/>
    <w:rsid w:val="001671F3"/>
    <w:rsid w:val="00173CB4"/>
    <w:rsid w:val="00187D8E"/>
    <w:rsid w:val="00190DF7"/>
    <w:rsid w:val="00191D5C"/>
    <w:rsid w:val="001A32A4"/>
    <w:rsid w:val="001A3C6F"/>
    <w:rsid w:val="001A51EC"/>
    <w:rsid w:val="001A531E"/>
    <w:rsid w:val="001C7D8D"/>
    <w:rsid w:val="001D1D41"/>
    <w:rsid w:val="001D36BF"/>
    <w:rsid w:val="001D3F29"/>
    <w:rsid w:val="001E0546"/>
    <w:rsid w:val="001E6DCE"/>
    <w:rsid w:val="001E7A86"/>
    <w:rsid w:val="001F5758"/>
    <w:rsid w:val="001F5F60"/>
    <w:rsid w:val="001F780A"/>
    <w:rsid w:val="00200203"/>
    <w:rsid w:val="00210735"/>
    <w:rsid w:val="00211623"/>
    <w:rsid w:val="002140BC"/>
    <w:rsid w:val="00217911"/>
    <w:rsid w:val="00222D17"/>
    <w:rsid w:val="00224F71"/>
    <w:rsid w:val="00226537"/>
    <w:rsid w:val="00226760"/>
    <w:rsid w:val="00226843"/>
    <w:rsid w:val="00230F43"/>
    <w:rsid w:val="002313FB"/>
    <w:rsid w:val="00233A82"/>
    <w:rsid w:val="00235B65"/>
    <w:rsid w:val="002425C1"/>
    <w:rsid w:val="00242D3D"/>
    <w:rsid w:val="00245370"/>
    <w:rsid w:val="00247118"/>
    <w:rsid w:val="0025152F"/>
    <w:rsid w:val="002537C5"/>
    <w:rsid w:val="00254DCE"/>
    <w:rsid w:val="002671CA"/>
    <w:rsid w:val="0026759F"/>
    <w:rsid w:val="00267CD0"/>
    <w:rsid w:val="00270D13"/>
    <w:rsid w:val="00274023"/>
    <w:rsid w:val="00276822"/>
    <w:rsid w:val="002807D4"/>
    <w:rsid w:val="00283008"/>
    <w:rsid w:val="00283A85"/>
    <w:rsid w:val="00286F50"/>
    <w:rsid w:val="00292F5E"/>
    <w:rsid w:val="00297DF1"/>
    <w:rsid w:val="002A2DDC"/>
    <w:rsid w:val="002A313A"/>
    <w:rsid w:val="002A5DB3"/>
    <w:rsid w:val="002B0F49"/>
    <w:rsid w:val="002B2092"/>
    <w:rsid w:val="002B2516"/>
    <w:rsid w:val="002B671C"/>
    <w:rsid w:val="002C54C1"/>
    <w:rsid w:val="002C5948"/>
    <w:rsid w:val="002D10F7"/>
    <w:rsid w:val="002D1B19"/>
    <w:rsid w:val="002D4A2A"/>
    <w:rsid w:val="002D6785"/>
    <w:rsid w:val="002E126F"/>
    <w:rsid w:val="002E2004"/>
    <w:rsid w:val="002E3634"/>
    <w:rsid w:val="002E65BB"/>
    <w:rsid w:val="002E6EE5"/>
    <w:rsid w:val="002E76E4"/>
    <w:rsid w:val="002F0FCB"/>
    <w:rsid w:val="002F4D35"/>
    <w:rsid w:val="002F56B1"/>
    <w:rsid w:val="002F68A4"/>
    <w:rsid w:val="00300F5F"/>
    <w:rsid w:val="00303F82"/>
    <w:rsid w:val="00306BCC"/>
    <w:rsid w:val="0030723F"/>
    <w:rsid w:val="00310130"/>
    <w:rsid w:val="0031031B"/>
    <w:rsid w:val="003147FE"/>
    <w:rsid w:val="003160A6"/>
    <w:rsid w:val="00320FDB"/>
    <w:rsid w:val="003216C8"/>
    <w:rsid w:val="00322EFB"/>
    <w:rsid w:val="00325895"/>
    <w:rsid w:val="00325C6E"/>
    <w:rsid w:val="00326CB4"/>
    <w:rsid w:val="00330288"/>
    <w:rsid w:val="00332940"/>
    <w:rsid w:val="003332F0"/>
    <w:rsid w:val="0033527B"/>
    <w:rsid w:val="0033565C"/>
    <w:rsid w:val="0033569C"/>
    <w:rsid w:val="003414CA"/>
    <w:rsid w:val="003423F7"/>
    <w:rsid w:val="00344343"/>
    <w:rsid w:val="0035096E"/>
    <w:rsid w:val="00357D77"/>
    <w:rsid w:val="0036025B"/>
    <w:rsid w:val="00360A89"/>
    <w:rsid w:val="00361CD8"/>
    <w:rsid w:val="0036262A"/>
    <w:rsid w:val="003648F5"/>
    <w:rsid w:val="003664AB"/>
    <w:rsid w:val="0037357A"/>
    <w:rsid w:val="00373770"/>
    <w:rsid w:val="00387937"/>
    <w:rsid w:val="003918BE"/>
    <w:rsid w:val="00392F83"/>
    <w:rsid w:val="003937D7"/>
    <w:rsid w:val="003A0A99"/>
    <w:rsid w:val="003A20BB"/>
    <w:rsid w:val="003A4460"/>
    <w:rsid w:val="003A4E02"/>
    <w:rsid w:val="003A5AA6"/>
    <w:rsid w:val="003B0149"/>
    <w:rsid w:val="003B1CBD"/>
    <w:rsid w:val="003C0584"/>
    <w:rsid w:val="003C4727"/>
    <w:rsid w:val="003D4207"/>
    <w:rsid w:val="003D5B69"/>
    <w:rsid w:val="003D6DB6"/>
    <w:rsid w:val="003E239C"/>
    <w:rsid w:val="003E4314"/>
    <w:rsid w:val="003E560E"/>
    <w:rsid w:val="003F00BC"/>
    <w:rsid w:val="003F2BD2"/>
    <w:rsid w:val="003F3505"/>
    <w:rsid w:val="003F3ADF"/>
    <w:rsid w:val="003F45C7"/>
    <w:rsid w:val="004026F9"/>
    <w:rsid w:val="004045A0"/>
    <w:rsid w:val="00407A91"/>
    <w:rsid w:val="004100A1"/>
    <w:rsid w:val="00413AB0"/>
    <w:rsid w:val="00414889"/>
    <w:rsid w:val="0042448D"/>
    <w:rsid w:val="00426BE3"/>
    <w:rsid w:val="004304A5"/>
    <w:rsid w:val="0043214D"/>
    <w:rsid w:val="004329CC"/>
    <w:rsid w:val="00434149"/>
    <w:rsid w:val="004501E7"/>
    <w:rsid w:val="00452D76"/>
    <w:rsid w:val="00453C89"/>
    <w:rsid w:val="00463962"/>
    <w:rsid w:val="004724FE"/>
    <w:rsid w:val="00481893"/>
    <w:rsid w:val="00484C7D"/>
    <w:rsid w:val="00486433"/>
    <w:rsid w:val="0049285A"/>
    <w:rsid w:val="00492F61"/>
    <w:rsid w:val="004973B7"/>
    <w:rsid w:val="004975FF"/>
    <w:rsid w:val="004A1DCC"/>
    <w:rsid w:val="004A2A2B"/>
    <w:rsid w:val="004A3966"/>
    <w:rsid w:val="004A732D"/>
    <w:rsid w:val="004B2A1E"/>
    <w:rsid w:val="004B5F11"/>
    <w:rsid w:val="004B727B"/>
    <w:rsid w:val="004C3BA0"/>
    <w:rsid w:val="004C3D4A"/>
    <w:rsid w:val="004C42FA"/>
    <w:rsid w:val="004C6429"/>
    <w:rsid w:val="004D1869"/>
    <w:rsid w:val="004D1940"/>
    <w:rsid w:val="004D3035"/>
    <w:rsid w:val="004D4475"/>
    <w:rsid w:val="004D6EAC"/>
    <w:rsid w:val="004E589D"/>
    <w:rsid w:val="004E5C82"/>
    <w:rsid w:val="004E5F5C"/>
    <w:rsid w:val="004E7FF1"/>
    <w:rsid w:val="004F4B77"/>
    <w:rsid w:val="004F65B6"/>
    <w:rsid w:val="004F726C"/>
    <w:rsid w:val="00501D5E"/>
    <w:rsid w:val="005027B0"/>
    <w:rsid w:val="00506A45"/>
    <w:rsid w:val="005104A1"/>
    <w:rsid w:val="0051064B"/>
    <w:rsid w:val="00510998"/>
    <w:rsid w:val="005121CE"/>
    <w:rsid w:val="00513853"/>
    <w:rsid w:val="00513B72"/>
    <w:rsid w:val="0051795D"/>
    <w:rsid w:val="00525227"/>
    <w:rsid w:val="00525234"/>
    <w:rsid w:val="00525337"/>
    <w:rsid w:val="00525C84"/>
    <w:rsid w:val="0053150D"/>
    <w:rsid w:val="00540783"/>
    <w:rsid w:val="00542FD1"/>
    <w:rsid w:val="00543A49"/>
    <w:rsid w:val="00546FEE"/>
    <w:rsid w:val="00547E06"/>
    <w:rsid w:val="0055014D"/>
    <w:rsid w:val="0055175D"/>
    <w:rsid w:val="00552A03"/>
    <w:rsid w:val="00556B71"/>
    <w:rsid w:val="00561B88"/>
    <w:rsid w:val="005629A4"/>
    <w:rsid w:val="0056576E"/>
    <w:rsid w:val="00565A41"/>
    <w:rsid w:val="00566661"/>
    <w:rsid w:val="00572A32"/>
    <w:rsid w:val="005846AD"/>
    <w:rsid w:val="0058485A"/>
    <w:rsid w:val="00584942"/>
    <w:rsid w:val="00586CCC"/>
    <w:rsid w:val="0059210F"/>
    <w:rsid w:val="00595F6D"/>
    <w:rsid w:val="005971C6"/>
    <w:rsid w:val="005A09DF"/>
    <w:rsid w:val="005A1369"/>
    <w:rsid w:val="005A20D4"/>
    <w:rsid w:val="005B306A"/>
    <w:rsid w:val="005B38CF"/>
    <w:rsid w:val="005C2B88"/>
    <w:rsid w:val="005C7999"/>
    <w:rsid w:val="005D08ED"/>
    <w:rsid w:val="005D27F9"/>
    <w:rsid w:val="005D330F"/>
    <w:rsid w:val="005D6CF3"/>
    <w:rsid w:val="005D7DDD"/>
    <w:rsid w:val="005E5D4F"/>
    <w:rsid w:val="005E63C6"/>
    <w:rsid w:val="005F224B"/>
    <w:rsid w:val="005F4070"/>
    <w:rsid w:val="00600554"/>
    <w:rsid w:val="00600999"/>
    <w:rsid w:val="00601A3A"/>
    <w:rsid w:val="0060534C"/>
    <w:rsid w:val="0060760B"/>
    <w:rsid w:val="006105F1"/>
    <w:rsid w:val="00611C67"/>
    <w:rsid w:val="006127A3"/>
    <w:rsid w:val="00625E41"/>
    <w:rsid w:val="00627CFD"/>
    <w:rsid w:val="00636CFC"/>
    <w:rsid w:val="00637C63"/>
    <w:rsid w:val="00643C41"/>
    <w:rsid w:val="00647735"/>
    <w:rsid w:val="00651616"/>
    <w:rsid w:val="00660472"/>
    <w:rsid w:val="00661DC1"/>
    <w:rsid w:val="00664102"/>
    <w:rsid w:val="00664283"/>
    <w:rsid w:val="0066438E"/>
    <w:rsid w:val="00665178"/>
    <w:rsid w:val="006676EB"/>
    <w:rsid w:val="006801FB"/>
    <w:rsid w:val="006828F3"/>
    <w:rsid w:val="0068497E"/>
    <w:rsid w:val="00693361"/>
    <w:rsid w:val="006978AE"/>
    <w:rsid w:val="006A45DB"/>
    <w:rsid w:val="006B0694"/>
    <w:rsid w:val="006B6838"/>
    <w:rsid w:val="006C1FDF"/>
    <w:rsid w:val="006C25E2"/>
    <w:rsid w:val="006C54EF"/>
    <w:rsid w:val="006D35D2"/>
    <w:rsid w:val="006D5E2C"/>
    <w:rsid w:val="006E2745"/>
    <w:rsid w:val="006E5D61"/>
    <w:rsid w:val="006F252B"/>
    <w:rsid w:val="006F6496"/>
    <w:rsid w:val="006F6B1B"/>
    <w:rsid w:val="006F775F"/>
    <w:rsid w:val="007019D1"/>
    <w:rsid w:val="00704C73"/>
    <w:rsid w:val="00705593"/>
    <w:rsid w:val="0070602B"/>
    <w:rsid w:val="0070626E"/>
    <w:rsid w:val="00713CFB"/>
    <w:rsid w:val="0072388C"/>
    <w:rsid w:val="00724609"/>
    <w:rsid w:val="007258FA"/>
    <w:rsid w:val="007310FF"/>
    <w:rsid w:val="00733099"/>
    <w:rsid w:val="00733E2F"/>
    <w:rsid w:val="007400FA"/>
    <w:rsid w:val="0074290D"/>
    <w:rsid w:val="00747242"/>
    <w:rsid w:val="007476E6"/>
    <w:rsid w:val="00753F23"/>
    <w:rsid w:val="00757B38"/>
    <w:rsid w:val="007618C6"/>
    <w:rsid w:val="007644B9"/>
    <w:rsid w:val="00764C93"/>
    <w:rsid w:val="0076517E"/>
    <w:rsid w:val="00770DB8"/>
    <w:rsid w:val="007716CF"/>
    <w:rsid w:val="00773077"/>
    <w:rsid w:val="00776FA9"/>
    <w:rsid w:val="007818D0"/>
    <w:rsid w:val="0078213C"/>
    <w:rsid w:val="007823E3"/>
    <w:rsid w:val="00784115"/>
    <w:rsid w:val="00785830"/>
    <w:rsid w:val="0079039E"/>
    <w:rsid w:val="00794BBD"/>
    <w:rsid w:val="00797274"/>
    <w:rsid w:val="007A69C7"/>
    <w:rsid w:val="007A716C"/>
    <w:rsid w:val="007B229D"/>
    <w:rsid w:val="007C18BB"/>
    <w:rsid w:val="007C2E29"/>
    <w:rsid w:val="007D483C"/>
    <w:rsid w:val="007E25B5"/>
    <w:rsid w:val="007E7BFC"/>
    <w:rsid w:val="007F12D9"/>
    <w:rsid w:val="007F4931"/>
    <w:rsid w:val="00800404"/>
    <w:rsid w:val="00805527"/>
    <w:rsid w:val="00805621"/>
    <w:rsid w:val="0080669C"/>
    <w:rsid w:val="0081057A"/>
    <w:rsid w:val="00814A78"/>
    <w:rsid w:val="0081653F"/>
    <w:rsid w:val="00817E94"/>
    <w:rsid w:val="00820DBC"/>
    <w:rsid w:val="00822F43"/>
    <w:rsid w:val="00823096"/>
    <w:rsid w:val="00843A63"/>
    <w:rsid w:val="00843ACD"/>
    <w:rsid w:val="008474F2"/>
    <w:rsid w:val="00847A69"/>
    <w:rsid w:val="0085609E"/>
    <w:rsid w:val="00861A9E"/>
    <w:rsid w:val="008626FF"/>
    <w:rsid w:val="00871FD6"/>
    <w:rsid w:val="008750B0"/>
    <w:rsid w:val="00875F8F"/>
    <w:rsid w:val="00876A3F"/>
    <w:rsid w:val="00876FE3"/>
    <w:rsid w:val="008771A1"/>
    <w:rsid w:val="008778D7"/>
    <w:rsid w:val="00881408"/>
    <w:rsid w:val="0088617B"/>
    <w:rsid w:val="00890A23"/>
    <w:rsid w:val="00891D52"/>
    <w:rsid w:val="00895A54"/>
    <w:rsid w:val="008A2068"/>
    <w:rsid w:val="008A2991"/>
    <w:rsid w:val="008A3E1E"/>
    <w:rsid w:val="008A5ACD"/>
    <w:rsid w:val="008A5E1E"/>
    <w:rsid w:val="008B0AB4"/>
    <w:rsid w:val="008B0E53"/>
    <w:rsid w:val="008B2195"/>
    <w:rsid w:val="008B33A7"/>
    <w:rsid w:val="008C0F08"/>
    <w:rsid w:val="008D017D"/>
    <w:rsid w:val="008D0DD0"/>
    <w:rsid w:val="008D0ED2"/>
    <w:rsid w:val="008D12F9"/>
    <w:rsid w:val="008D544A"/>
    <w:rsid w:val="008D669A"/>
    <w:rsid w:val="008E0EC4"/>
    <w:rsid w:val="008E15CC"/>
    <w:rsid w:val="008E2A1F"/>
    <w:rsid w:val="008E468B"/>
    <w:rsid w:val="008E4D44"/>
    <w:rsid w:val="008E53DF"/>
    <w:rsid w:val="008E66E5"/>
    <w:rsid w:val="008F603D"/>
    <w:rsid w:val="00901560"/>
    <w:rsid w:val="00902E16"/>
    <w:rsid w:val="00904E4D"/>
    <w:rsid w:val="00910336"/>
    <w:rsid w:val="009121B7"/>
    <w:rsid w:val="0091254C"/>
    <w:rsid w:val="009167FF"/>
    <w:rsid w:val="00917B3A"/>
    <w:rsid w:val="00923794"/>
    <w:rsid w:val="009252EE"/>
    <w:rsid w:val="00925E0E"/>
    <w:rsid w:val="00931F45"/>
    <w:rsid w:val="00934A09"/>
    <w:rsid w:val="00934A7F"/>
    <w:rsid w:val="00936588"/>
    <w:rsid w:val="00945448"/>
    <w:rsid w:val="009455AC"/>
    <w:rsid w:val="0095118A"/>
    <w:rsid w:val="00953D2D"/>
    <w:rsid w:val="00954A66"/>
    <w:rsid w:val="00960DB8"/>
    <w:rsid w:val="0096563C"/>
    <w:rsid w:val="0096739B"/>
    <w:rsid w:val="00970EE1"/>
    <w:rsid w:val="00976EC6"/>
    <w:rsid w:val="00981747"/>
    <w:rsid w:val="00981E05"/>
    <w:rsid w:val="00982274"/>
    <w:rsid w:val="009852E4"/>
    <w:rsid w:val="0099161E"/>
    <w:rsid w:val="00994108"/>
    <w:rsid w:val="00994ABE"/>
    <w:rsid w:val="009972BB"/>
    <w:rsid w:val="009A04BF"/>
    <w:rsid w:val="009B6708"/>
    <w:rsid w:val="009C2140"/>
    <w:rsid w:val="009D332E"/>
    <w:rsid w:val="009D350B"/>
    <w:rsid w:val="009D5DA3"/>
    <w:rsid w:val="009F0D3D"/>
    <w:rsid w:val="009F3E64"/>
    <w:rsid w:val="009F5555"/>
    <w:rsid w:val="009F632A"/>
    <w:rsid w:val="009F6632"/>
    <w:rsid w:val="00A019D1"/>
    <w:rsid w:val="00A04A6C"/>
    <w:rsid w:val="00A04D3F"/>
    <w:rsid w:val="00A06257"/>
    <w:rsid w:val="00A16A8B"/>
    <w:rsid w:val="00A21D88"/>
    <w:rsid w:val="00A21DBA"/>
    <w:rsid w:val="00A26295"/>
    <w:rsid w:val="00A32736"/>
    <w:rsid w:val="00A3385B"/>
    <w:rsid w:val="00A33F9B"/>
    <w:rsid w:val="00A36CE1"/>
    <w:rsid w:val="00A37EFF"/>
    <w:rsid w:val="00A41B34"/>
    <w:rsid w:val="00A455B1"/>
    <w:rsid w:val="00A4605B"/>
    <w:rsid w:val="00A51726"/>
    <w:rsid w:val="00A51B0B"/>
    <w:rsid w:val="00A531A5"/>
    <w:rsid w:val="00A577C9"/>
    <w:rsid w:val="00A60FDD"/>
    <w:rsid w:val="00A62435"/>
    <w:rsid w:val="00A7024A"/>
    <w:rsid w:val="00A7149C"/>
    <w:rsid w:val="00A72DA4"/>
    <w:rsid w:val="00A81989"/>
    <w:rsid w:val="00A8233E"/>
    <w:rsid w:val="00A83074"/>
    <w:rsid w:val="00A83B39"/>
    <w:rsid w:val="00A94583"/>
    <w:rsid w:val="00A9524F"/>
    <w:rsid w:val="00A95A84"/>
    <w:rsid w:val="00A97DEB"/>
    <w:rsid w:val="00AA24C7"/>
    <w:rsid w:val="00AB0937"/>
    <w:rsid w:val="00AB3436"/>
    <w:rsid w:val="00AB50A0"/>
    <w:rsid w:val="00AB5585"/>
    <w:rsid w:val="00AB61FA"/>
    <w:rsid w:val="00AB722A"/>
    <w:rsid w:val="00AC2D60"/>
    <w:rsid w:val="00AD2BA4"/>
    <w:rsid w:val="00AD479F"/>
    <w:rsid w:val="00AE0B7E"/>
    <w:rsid w:val="00AE17AB"/>
    <w:rsid w:val="00AE4340"/>
    <w:rsid w:val="00AE5D8B"/>
    <w:rsid w:val="00AF1B26"/>
    <w:rsid w:val="00AF2D60"/>
    <w:rsid w:val="00AF4A73"/>
    <w:rsid w:val="00AF5B3D"/>
    <w:rsid w:val="00AF6004"/>
    <w:rsid w:val="00B008BE"/>
    <w:rsid w:val="00B0556C"/>
    <w:rsid w:val="00B06E4E"/>
    <w:rsid w:val="00B073C4"/>
    <w:rsid w:val="00B10F3A"/>
    <w:rsid w:val="00B11FB6"/>
    <w:rsid w:val="00B149F2"/>
    <w:rsid w:val="00B15053"/>
    <w:rsid w:val="00B15468"/>
    <w:rsid w:val="00B1732E"/>
    <w:rsid w:val="00B258D1"/>
    <w:rsid w:val="00B25EDB"/>
    <w:rsid w:val="00B3510A"/>
    <w:rsid w:val="00B4503E"/>
    <w:rsid w:val="00B47E9B"/>
    <w:rsid w:val="00B53236"/>
    <w:rsid w:val="00B54CC7"/>
    <w:rsid w:val="00B57770"/>
    <w:rsid w:val="00B57903"/>
    <w:rsid w:val="00B648FC"/>
    <w:rsid w:val="00B66829"/>
    <w:rsid w:val="00B66C52"/>
    <w:rsid w:val="00B74280"/>
    <w:rsid w:val="00B74B70"/>
    <w:rsid w:val="00B75BF2"/>
    <w:rsid w:val="00B77B63"/>
    <w:rsid w:val="00B80D6F"/>
    <w:rsid w:val="00B83642"/>
    <w:rsid w:val="00B854EE"/>
    <w:rsid w:val="00B908D5"/>
    <w:rsid w:val="00B94EE5"/>
    <w:rsid w:val="00BA063B"/>
    <w:rsid w:val="00BA1850"/>
    <w:rsid w:val="00BA34B0"/>
    <w:rsid w:val="00BA60A4"/>
    <w:rsid w:val="00BA72C1"/>
    <w:rsid w:val="00BB1C2A"/>
    <w:rsid w:val="00BC2DCF"/>
    <w:rsid w:val="00BC4BE3"/>
    <w:rsid w:val="00BD46CB"/>
    <w:rsid w:val="00BD4B31"/>
    <w:rsid w:val="00BD6317"/>
    <w:rsid w:val="00BE1E90"/>
    <w:rsid w:val="00BE3B39"/>
    <w:rsid w:val="00BF0B45"/>
    <w:rsid w:val="00BF0DDB"/>
    <w:rsid w:val="00BF19AD"/>
    <w:rsid w:val="00BF1D64"/>
    <w:rsid w:val="00BF2C24"/>
    <w:rsid w:val="00BF4984"/>
    <w:rsid w:val="00BF538B"/>
    <w:rsid w:val="00C03425"/>
    <w:rsid w:val="00C16C09"/>
    <w:rsid w:val="00C17B2F"/>
    <w:rsid w:val="00C241A2"/>
    <w:rsid w:val="00C30183"/>
    <w:rsid w:val="00C35BEF"/>
    <w:rsid w:val="00C35C8D"/>
    <w:rsid w:val="00C43198"/>
    <w:rsid w:val="00C44847"/>
    <w:rsid w:val="00C4547A"/>
    <w:rsid w:val="00C52BEE"/>
    <w:rsid w:val="00C550E6"/>
    <w:rsid w:val="00C556CB"/>
    <w:rsid w:val="00C5597A"/>
    <w:rsid w:val="00C6129F"/>
    <w:rsid w:val="00C70E3E"/>
    <w:rsid w:val="00C7164E"/>
    <w:rsid w:val="00C72A08"/>
    <w:rsid w:val="00C72B43"/>
    <w:rsid w:val="00C73224"/>
    <w:rsid w:val="00C8156E"/>
    <w:rsid w:val="00C82248"/>
    <w:rsid w:val="00C83D43"/>
    <w:rsid w:val="00C85CF2"/>
    <w:rsid w:val="00C86019"/>
    <w:rsid w:val="00C92E10"/>
    <w:rsid w:val="00C9347F"/>
    <w:rsid w:val="00C95A41"/>
    <w:rsid w:val="00CA430F"/>
    <w:rsid w:val="00CC2DA4"/>
    <w:rsid w:val="00CC758A"/>
    <w:rsid w:val="00CE477A"/>
    <w:rsid w:val="00CE49E2"/>
    <w:rsid w:val="00CE76B2"/>
    <w:rsid w:val="00CF06ED"/>
    <w:rsid w:val="00CF1124"/>
    <w:rsid w:val="00D06EC0"/>
    <w:rsid w:val="00D1234E"/>
    <w:rsid w:val="00D140A1"/>
    <w:rsid w:val="00D21CCA"/>
    <w:rsid w:val="00D21F11"/>
    <w:rsid w:val="00D262F9"/>
    <w:rsid w:val="00D26F82"/>
    <w:rsid w:val="00D272DA"/>
    <w:rsid w:val="00D27BB3"/>
    <w:rsid w:val="00D32DED"/>
    <w:rsid w:val="00D3433B"/>
    <w:rsid w:val="00D34552"/>
    <w:rsid w:val="00D35B98"/>
    <w:rsid w:val="00D51855"/>
    <w:rsid w:val="00D5313F"/>
    <w:rsid w:val="00D53BEE"/>
    <w:rsid w:val="00D54820"/>
    <w:rsid w:val="00D55BDC"/>
    <w:rsid w:val="00D61046"/>
    <w:rsid w:val="00D61C70"/>
    <w:rsid w:val="00D64A74"/>
    <w:rsid w:val="00D72E0B"/>
    <w:rsid w:val="00D73C57"/>
    <w:rsid w:val="00D75E98"/>
    <w:rsid w:val="00D77319"/>
    <w:rsid w:val="00D80DA5"/>
    <w:rsid w:val="00D81217"/>
    <w:rsid w:val="00D81FBA"/>
    <w:rsid w:val="00D83E06"/>
    <w:rsid w:val="00D863A8"/>
    <w:rsid w:val="00D870BE"/>
    <w:rsid w:val="00D879D8"/>
    <w:rsid w:val="00D9467D"/>
    <w:rsid w:val="00DA06B0"/>
    <w:rsid w:val="00DA11A9"/>
    <w:rsid w:val="00DA3006"/>
    <w:rsid w:val="00DA5A72"/>
    <w:rsid w:val="00DA5A77"/>
    <w:rsid w:val="00DA63F6"/>
    <w:rsid w:val="00DB05A5"/>
    <w:rsid w:val="00DB6A81"/>
    <w:rsid w:val="00DB7095"/>
    <w:rsid w:val="00DC4312"/>
    <w:rsid w:val="00DC4584"/>
    <w:rsid w:val="00DC558E"/>
    <w:rsid w:val="00DC7E03"/>
    <w:rsid w:val="00DD02DD"/>
    <w:rsid w:val="00DD109A"/>
    <w:rsid w:val="00DD2B0A"/>
    <w:rsid w:val="00DD2B53"/>
    <w:rsid w:val="00DD5391"/>
    <w:rsid w:val="00DD5F16"/>
    <w:rsid w:val="00DE06C7"/>
    <w:rsid w:val="00DE2E82"/>
    <w:rsid w:val="00DE551E"/>
    <w:rsid w:val="00DF1197"/>
    <w:rsid w:val="00DF2EFB"/>
    <w:rsid w:val="00DF7220"/>
    <w:rsid w:val="00DF7472"/>
    <w:rsid w:val="00E0301A"/>
    <w:rsid w:val="00E045E9"/>
    <w:rsid w:val="00E06404"/>
    <w:rsid w:val="00E10D3B"/>
    <w:rsid w:val="00E111C9"/>
    <w:rsid w:val="00E13F7F"/>
    <w:rsid w:val="00E22882"/>
    <w:rsid w:val="00E25283"/>
    <w:rsid w:val="00E364FA"/>
    <w:rsid w:val="00E37D3A"/>
    <w:rsid w:val="00E41926"/>
    <w:rsid w:val="00E45545"/>
    <w:rsid w:val="00E47FC9"/>
    <w:rsid w:val="00E5321B"/>
    <w:rsid w:val="00E54D8D"/>
    <w:rsid w:val="00E559AC"/>
    <w:rsid w:val="00E55FF1"/>
    <w:rsid w:val="00E576B2"/>
    <w:rsid w:val="00E60362"/>
    <w:rsid w:val="00E61EF3"/>
    <w:rsid w:val="00E62E2F"/>
    <w:rsid w:val="00E735B5"/>
    <w:rsid w:val="00E80FA1"/>
    <w:rsid w:val="00E8166A"/>
    <w:rsid w:val="00E84FD4"/>
    <w:rsid w:val="00E855BE"/>
    <w:rsid w:val="00E864F5"/>
    <w:rsid w:val="00E90466"/>
    <w:rsid w:val="00E91FE0"/>
    <w:rsid w:val="00EA0167"/>
    <w:rsid w:val="00EA2A6F"/>
    <w:rsid w:val="00EA2F74"/>
    <w:rsid w:val="00EA3D50"/>
    <w:rsid w:val="00EA6F4C"/>
    <w:rsid w:val="00EB0403"/>
    <w:rsid w:val="00EB20AE"/>
    <w:rsid w:val="00EB57BE"/>
    <w:rsid w:val="00EB745B"/>
    <w:rsid w:val="00EB78D5"/>
    <w:rsid w:val="00EC61E4"/>
    <w:rsid w:val="00ED02FA"/>
    <w:rsid w:val="00ED1DEF"/>
    <w:rsid w:val="00ED349D"/>
    <w:rsid w:val="00ED4309"/>
    <w:rsid w:val="00ED6259"/>
    <w:rsid w:val="00ED6E50"/>
    <w:rsid w:val="00EE0076"/>
    <w:rsid w:val="00EE0C10"/>
    <w:rsid w:val="00EE5D6A"/>
    <w:rsid w:val="00EE61CC"/>
    <w:rsid w:val="00EF2BBA"/>
    <w:rsid w:val="00EF4C81"/>
    <w:rsid w:val="00EF6E8D"/>
    <w:rsid w:val="00F05242"/>
    <w:rsid w:val="00F052DA"/>
    <w:rsid w:val="00F10B45"/>
    <w:rsid w:val="00F12BE6"/>
    <w:rsid w:val="00F142E8"/>
    <w:rsid w:val="00F14723"/>
    <w:rsid w:val="00F162E0"/>
    <w:rsid w:val="00F219B3"/>
    <w:rsid w:val="00F30F4C"/>
    <w:rsid w:val="00F31B58"/>
    <w:rsid w:val="00F31E22"/>
    <w:rsid w:val="00F32234"/>
    <w:rsid w:val="00F34DC6"/>
    <w:rsid w:val="00F350C2"/>
    <w:rsid w:val="00F35AEE"/>
    <w:rsid w:val="00F44189"/>
    <w:rsid w:val="00F44466"/>
    <w:rsid w:val="00F46F97"/>
    <w:rsid w:val="00F51778"/>
    <w:rsid w:val="00F6136F"/>
    <w:rsid w:val="00F653C5"/>
    <w:rsid w:val="00F67A19"/>
    <w:rsid w:val="00F7367B"/>
    <w:rsid w:val="00F75D38"/>
    <w:rsid w:val="00F82E53"/>
    <w:rsid w:val="00F82FB1"/>
    <w:rsid w:val="00F87132"/>
    <w:rsid w:val="00F92A5F"/>
    <w:rsid w:val="00F93703"/>
    <w:rsid w:val="00F97BA9"/>
    <w:rsid w:val="00FA4ABF"/>
    <w:rsid w:val="00FA6170"/>
    <w:rsid w:val="00FA6EA6"/>
    <w:rsid w:val="00FB0C38"/>
    <w:rsid w:val="00FB74B5"/>
    <w:rsid w:val="00FC4843"/>
    <w:rsid w:val="00FD57F5"/>
    <w:rsid w:val="00FD58E9"/>
    <w:rsid w:val="00FD6200"/>
    <w:rsid w:val="00FD730F"/>
    <w:rsid w:val="00FE716D"/>
    <w:rsid w:val="00FE79F3"/>
    <w:rsid w:val="00FF0FDE"/>
    <w:rsid w:val="00FF349B"/>
    <w:rsid w:val="00FF3BDA"/>
    <w:rsid w:val="00FF56E4"/>
    <w:rsid w:val="00FF6A5E"/>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PY" w:eastAsia="es-P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30F"/>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lang w:val="en-US" w:eastAsia="de-DE"/>
    </w:rPr>
  </w:style>
  <w:style w:type="paragraph" w:styleId="Ttulo1">
    <w:name w:val="heading 1"/>
    <w:basedOn w:val="Normal"/>
    <w:next w:val="Normal"/>
    <w:link w:val="Ttulo1Car"/>
    <w:qFormat/>
    <w:rsid w:val="0033527B"/>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link w:val="Ttulo2Car"/>
    <w:qFormat/>
    <w:rsid w:val="0033527B"/>
    <w:pPr>
      <w:keepNext/>
      <w:keepLines/>
      <w:suppressAutoHyphens/>
      <w:spacing w:before="360" w:after="160"/>
      <w:ind w:left="567" w:hanging="567"/>
      <w:outlineLvl w:val="1"/>
    </w:pPr>
    <w:rPr>
      <w:b/>
    </w:rPr>
  </w:style>
  <w:style w:type="paragraph" w:styleId="Ttulo3">
    <w:name w:val="heading 3"/>
    <w:basedOn w:val="Normal"/>
    <w:next w:val="Normal"/>
    <w:link w:val="Ttulo3Car"/>
    <w:qFormat/>
    <w:rsid w:val="0033527B"/>
    <w:pPr>
      <w:spacing w:before="360"/>
      <w:ind w:firstLine="0"/>
      <w:outlineLvl w:val="2"/>
    </w:pPr>
  </w:style>
  <w:style w:type="paragraph" w:styleId="Ttulo4">
    <w:name w:val="heading 4"/>
    <w:basedOn w:val="Normal"/>
    <w:next w:val="Normal"/>
    <w:link w:val="Ttulo4Car"/>
    <w:qFormat/>
    <w:rsid w:val="0033527B"/>
    <w:pPr>
      <w:spacing w:before="240"/>
      <w:ind w:firstLine="0"/>
      <w:outlineLvl w:val="3"/>
    </w:pPr>
  </w:style>
  <w:style w:type="paragraph" w:styleId="Ttulo5">
    <w:name w:val="heading 5"/>
    <w:basedOn w:val="Normal"/>
    <w:next w:val="Normal"/>
    <w:link w:val="Ttulo5Car"/>
    <w:qFormat/>
    <w:rsid w:val="0033527B"/>
    <w:pPr>
      <w:spacing w:before="240"/>
      <w:ind w:firstLine="0"/>
      <w:outlineLvl w:val="4"/>
    </w:pPr>
  </w:style>
  <w:style w:type="paragraph" w:styleId="Ttulo6">
    <w:name w:val="heading 6"/>
    <w:basedOn w:val="Normal"/>
    <w:next w:val="Normal"/>
    <w:link w:val="Ttulo6Car"/>
    <w:qFormat/>
    <w:rsid w:val="0033527B"/>
    <w:pPr>
      <w:spacing w:before="240"/>
      <w:ind w:firstLine="0"/>
      <w:outlineLvl w:val="5"/>
    </w:pPr>
  </w:style>
  <w:style w:type="paragraph" w:styleId="Ttulo7">
    <w:name w:val="heading 7"/>
    <w:basedOn w:val="Normal"/>
    <w:next w:val="Normal"/>
    <w:link w:val="Ttulo7Car"/>
    <w:qFormat/>
    <w:rsid w:val="0033527B"/>
    <w:pPr>
      <w:spacing w:before="240"/>
      <w:ind w:firstLine="0"/>
      <w:outlineLvl w:val="6"/>
    </w:pPr>
  </w:style>
  <w:style w:type="paragraph" w:styleId="Ttulo8">
    <w:name w:val="heading 8"/>
    <w:basedOn w:val="Normal"/>
    <w:next w:val="Normal"/>
    <w:link w:val="Ttulo8Car"/>
    <w:qFormat/>
    <w:rsid w:val="0033527B"/>
    <w:pPr>
      <w:spacing w:before="240"/>
      <w:ind w:firstLine="0"/>
      <w:outlineLvl w:val="7"/>
    </w:pPr>
  </w:style>
  <w:style w:type="paragraph" w:styleId="Ttulo9">
    <w:name w:val="heading 9"/>
    <w:basedOn w:val="Normal"/>
    <w:next w:val="Normal"/>
    <w:link w:val="Ttulo9Car"/>
    <w:qFormat/>
    <w:rsid w:val="0033527B"/>
    <w:pPr>
      <w:spacing w:before="240"/>
      <w:ind w:firstLine="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6FA9"/>
    <w:pPr>
      <w:ind w:left="720"/>
      <w:contextualSpacing/>
    </w:pPr>
  </w:style>
  <w:style w:type="paragraph" w:styleId="Textonotapie">
    <w:name w:val="footnote text"/>
    <w:basedOn w:val="Normal"/>
    <w:link w:val="TextonotapieCar"/>
    <w:rsid w:val="0033527B"/>
    <w:pPr>
      <w:spacing w:line="220" w:lineRule="atLeast"/>
      <w:ind w:left="227" w:hanging="227"/>
    </w:pPr>
    <w:rPr>
      <w:sz w:val="18"/>
    </w:rPr>
  </w:style>
  <w:style w:type="character" w:customStyle="1" w:styleId="TextonotapieCar">
    <w:name w:val="Texto nota pie Car"/>
    <w:basedOn w:val="Fuentedeprrafopredeter"/>
    <w:link w:val="Textonotapie"/>
    <w:rsid w:val="0033527B"/>
    <w:rPr>
      <w:rFonts w:ascii="Times New Roman" w:eastAsia="Times New Roman" w:hAnsi="Times New Roman" w:cs="Times New Roman"/>
      <w:sz w:val="18"/>
      <w:szCs w:val="20"/>
      <w:lang w:val="en-US" w:eastAsia="de-DE"/>
    </w:rPr>
  </w:style>
  <w:style w:type="character" w:styleId="Refdenotaalpie">
    <w:name w:val="footnote reference"/>
    <w:basedOn w:val="Fuentedeprrafopredeter"/>
    <w:rsid w:val="0033527B"/>
    <w:rPr>
      <w:position w:val="0"/>
      <w:vertAlign w:val="superscript"/>
    </w:rPr>
  </w:style>
  <w:style w:type="character" w:styleId="Hipervnculo">
    <w:name w:val="Hyperlink"/>
    <w:basedOn w:val="Fuentedeprrafopredeter"/>
    <w:rsid w:val="0033527B"/>
    <w:rPr>
      <w:color w:val="auto"/>
      <w:u w:val="none"/>
    </w:rPr>
  </w:style>
  <w:style w:type="paragraph" w:styleId="Textocomentario">
    <w:name w:val="annotation text"/>
    <w:basedOn w:val="Normal"/>
    <w:link w:val="TextocomentarioCar"/>
    <w:uiPriority w:val="99"/>
    <w:unhideWhenUsed/>
    <w:rsid w:val="00776FA9"/>
    <w:pPr>
      <w:spacing w:line="240" w:lineRule="auto"/>
    </w:pPr>
    <w:rPr>
      <w:lang w:val="es-ES" w:eastAsia="es-ES"/>
    </w:rPr>
  </w:style>
  <w:style w:type="character" w:customStyle="1" w:styleId="TextocomentarioCar">
    <w:name w:val="Texto comentario Car"/>
    <w:basedOn w:val="Fuentedeprrafopredeter"/>
    <w:link w:val="Textocomentario"/>
    <w:uiPriority w:val="99"/>
    <w:rsid w:val="00776FA9"/>
    <w:rPr>
      <w:rFonts w:eastAsiaTheme="minorEastAsia"/>
      <w:sz w:val="20"/>
      <w:szCs w:val="20"/>
      <w:lang w:val="es-ES" w:eastAsia="es-ES"/>
    </w:rPr>
  </w:style>
  <w:style w:type="character" w:styleId="Refdecomentario">
    <w:name w:val="annotation reference"/>
    <w:basedOn w:val="Fuentedeprrafopredeter"/>
    <w:uiPriority w:val="99"/>
    <w:semiHidden/>
    <w:unhideWhenUsed/>
    <w:rsid w:val="00776FA9"/>
    <w:rPr>
      <w:sz w:val="16"/>
      <w:szCs w:val="16"/>
    </w:rPr>
  </w:style>
  <w:style w:type="paragraph" w:styleId="Epgrafe">
    <w:name w:val="caption"/>
    <w:basedOn w:val="Normal"/>
    <w:next w:val="Normal"/>
    <w:uiPriority w:val="35"/>
    <w:unhideWhenUsed/>
    <w:qFormat/>
    <w:rsid w:val="00776FA9"/>
    <w:pPr>
      <w:spacing w:line="240" w:lineRule="auto"/>
    </w:pPr>
    <w:rPr>
      <w:b/>
      <w:bCs/>
      <w:color w:val="4F81BD" w:themeColor="accent1"/>
      <w:sz w:val="18"/>
      <w:szCs w:val="18"/>
    </w:rPr>
  </w:style>
  <w:style w:type="paragraph" w:styleId="Textodeglobo">
    <w:name w:val="Balloon Text"/>
    <w:basedOn w:val="Normal"/>
    <w:link w:val="TextodegloboCar"/>
    <w:rsid w:val="0033527B"/>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33527B"/>
    <w:rPr>
      <w:rFonts w:ascii="Tahoma" w:eastAsia="Times New Roman" w:hAnsi="Tahoma" w:cs="Tahoma"/>
      <w:sz w:val="16"/>
      <w:szCs w:val="16"/>
      <w:lang w:val="en-US" w:eastAsia="de-DE"/>
    </w:rPr>
  </w:style>
  <w:style w:type="table" w:styleId="Tablaconcuadrcula">
    <w:name w:val="Table Grid"/>
    <w:basedOn w:val="Tablanormal"/>
    <w:uiPriority w:val="59"/>
    <w:rsid w:val="005027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suntodelcomentario">
    <w:name w:val="annotation subject"/>
    <w:basedOn w:val="Textocomentario"/>
    <w:next w:val="Textocomentario"/>
    <w:link w:val="AsuntodelcomentarioCar"/>
    <w:uiPriority w:val="99"/>
    <w:semiHidden/>
    <w:unhideWhenUsed/>
    <w:rsid w:val="000C5E0E"/>
    <w:rPr>
      <w:rFonts w:eastAsiaTheme="minorHAnsi"/>
      <w:b/>
      <w:bCs/>
      <w:lang w:val="es-PY" w:eastAsia="en-US"/>
    </w:rPr>
  </w:style>
  <w:style w:type="character" w:customStyle="1" w:styleId="AsuntodelcomentarioCar">
    <w:name w:val="Asunto del comentario Car"/>
    <w:basedOn w:val="TextocomentarioCar"/>
    <w:link w:val="Asuntodelcomentario"/>
    <w:uiPriority w:val="99"/>
    <w:semiHidden/>
    <w:rsid w:val="000C5E0E"/>
    <w:rPr>
      <w:rFonts w:eastAsiaTheme="minorEastAsia"/>
      <w:b/>
      <w:bCs/>
      <w:sz w:val="20"/>
      <w:szCs w:val="20"/>
      <w:lang w:val="es-ES" w:eastAsia="es-ES"/>
    </w:rPr>
  </w:style>
  <w:style w:type="paragraph" w:styleId="Revisin">
    <w:name w:val="Revision"/>
    <w:hidden/>
    <w:uiPriority w:val="99"/>
    <w:semiHidden/>
    <w:rsid w:val="00DE2E82"/>
    <w:pPr>
      <w:spacing w:after="0" w:line="240" w:lineRule="auto"/>
    </w:pPr>
  </w:style>
  <w:style w:type="character" w:styleId="Hipervnculovisitado">
    <w:name w:val="FollowedHyperlink"/>
    <w:basedOn w:val="Fuentedeprrafopredeter"/>
    <w:uiPriority w:val="99"/>
    <w:semiHidden/>
    <w:unhideWhenUsed/>
    <w:rsid w:val="007618C6"/>
    <w:rPr>
      <w:color w:val="800080" w:themeColor="followedHyperlink"/>
      <w:u w:val="single"/>
    </w:rPr>
  </w:style>
  <w:style w:type="paragraph" w:customStyle="1" w:styleId="abstract">
    <w:name w:val="abstract"/>
    <w:basedOn w:val="Normal"/>
    <w:rsid w:val="0033527B"/>
    <w:pPr>
      <w:spacing w:before="600" w:after="360" w:line="220" w:lineRule="atLeast"/>
      <w:ind w:left="567" w:right="567"/>
      <w:contextualSpacing/>
    </w:pPr>
    <w:rPr>
      <w:sz w:val="18"/>
    </w:rPr>
  </w:style>
  <w:style w:type="paragraph" w:customStyle="1" w:styleId="address">
    <w:name w:val="address"/>
    <w:basedOn w:val="Normal"/>
    <w:rsid w:val="0033527B"/>
    <w:pPr>
      <w:spacing w:after="200" w:line="220" w:lineRule="atLeast"/>
      <w:ind w:firstLine="0"/>
      <w:contextualSpacing/>
      <w:jc w:val="center"/>
    </w:pPr>
    <w:rPr>
      <w:sz w:val="18"/>
    </w:rPr>
  </w:style>
  <w:style w:type="paragraph" w:customStyle="1" w:styleId="author">
    <w:name w:val="author"/>
    <w:basedOn w:val="Normal"/>
    <w:next w:val="address"/>
    <w:rsid w:val="0033527B"/>
    <w:pPr>
      <w:spacing w:after="200"/>
      <w:ind w:firstLine="0"/>
      <w:jc w:val="center"/>
    </w:pPr>
  </w:style>
  <w:style w:type="character" w:customStyle="1" w:styleId="e-mail">
    <w:name w:val="e-mail"/>
    <w:basedOn w:val="Fuentedeprrafopredeter"/>
    <w:rsid w:val="0033527B"/>
    <w:rPr>
      <w:rFonts w:ascii="Courier" w:hAnsi="Courier"/>
      <w:noProof/>
      <w:lang w:val="en-US"/>
    </w:rPr>
  </w:style>
  <w:style w:type="paragraph" w:customStyle="1" w:styleId="keywords">
    <w:name w:val="keywords"/>
    <w:basedOn w:val="abstract"/>
    <w:next w:val="heading1"/>
    <w:rsid w:val="0033527B"/>
    <w:pPr>
      <w:spacing w:before="220"/>
      <w:ind w:firstLine="0"/>
      <w:contextualSpacing w:val="0"/>
      <w:jc w:val="left"/>
    </w:pPr>
  </w:style>
  <w:style w:type="paragraph" w:customStyle="1" w:styleId="papertitle">
    <w:name w:val="papertitle"/>
    <w:basedOn w:val="Normal"/>
    <w:next w:val="author"/>
    <w:rsid w:val="0033527B"/>
    <w:pPr>
      <w:keepNext/>
      <w:keepLines/>
      <w:suppressAutoHyphens/>
      <w:spacing w:after="480" w:line="360" w:lineRule="atLeast"/>
      <w:ind w:firstLine="0"/>
      <w:jc w:val="center"/>
    </w:pPr>
    <w:rPr>
      <w:b/>
      <w:sz w:val="28"/>
    </w:rPr>
  </w:style>
  <w:style w:type="character" w:customStyle="1" w:styleId="Ttulo1Car">
    <w:name w:val="Título 1 Car"/>
    <w:basedOn w:val="Fuentedeprrafopredeter"/>
    <w:link w:val="Ttulo1"/>
    <w:rsid w:val="0033527B"/>
    <w:rPr>
      <w:rFonts w:ascii="Times New Roman" w:eastAsia="Times New Roman" w:hAnsi="Times New Roman" w:cs="Times New Roman"/>
      <w:b/>
      <w:sz w:val="24"/>
      <w:szCs w:val="20"/>
      <w:lang w:val="en-US" w:eastAsia="de-DE"/>
    </w:rPr>
  </w:style>
  <w:style w:type="character" w:customStyle="1" w:styleId="Ttulo2Car">
    <w:name w:val="Título 2 Car"/>
    <w:basedOn w:val="Fuentedeprrafopredeter"/>
    <w:link w:val="Ttulo2"/>
    <w:rsid w:val="0033527B"/>
    <w:rPr>
      <w:rFonts w:ascii="Times New Roman" w:eastAsia="Times New Roman" w:hAnsi="Times New Roman" w:cs="Times New Roman"/>
      <w:b/>
      <w:sz w:val="20"/>
      <w:szCs w:val="20"/>
      <w:lang w:val="en-US" w:eastAsia="de-DE"/>
    </w:rPr>
  </w:style>
  <w:style w:type="character" w:customStyle="1" w:styleId="Ttulo3Car">
    <w:name w:val="Título 3 Car"/>
    <w:basedOn w:val="Fuentedeprrafopredeter"/>
    <w:link w:val="Ttulo3"/>
    <w:rsid w:val="0033527B"/>
    <w:rPr>
      <w:rFonts w:ascii="Times New Roman" w:eastAsia="Times New Roman" w:hAnsi="Times New Roman" w:cs="Times New Roman"/>
      <w:sz w:val="20"/>
      <w:szCs w:val="20"/>
      <w:lang w:val="en-US" w:eastAsia="de-DE"/>
    </w:rPr>
  </w:style>
  <w:style w:type="character" w:customStyle="1" w:styleId="Ttulo4Car">
    <w:name w:val="Título 4 Car"/>
    <w:basedOn w:val="Fuentedeprrafopredeter"/>
    <w:link w:val="Ttulo4"/>
    <w:rsid w:val="0033527B"/>
    <w:rPr>
      <w:rFonts w:ascii="Times New Roman" w:eastAsia="Times New Roman" w:hAnsi="Times New Roman" w:cs="Times New Roman"/>
      <w:sz w:val="20"/>
      <w:szCs w:val="20"/>
      <w:lang w:val="en-US" w:eastAsia="de-DE"/>
    </w:rPr>
  </w:style>
  <w:style w:type="character" w:customStyle="1" w:styleId="Ttulo5Car">
    <w:name w:val="Título 5 Car"/>
    <w:basedOn w:val="Fuentedeprrafopredeter"/>
    <w:link w:val="Ttulo5"/>
    <w:rsid w:val="0033527B"/>
    <w:rPr>
      <w:rFonts w:ascii="Times New Roman" w:eastAsia="Times New Roman" w:hAnsi="Times New Roman" w:cs="Times New Roman"/>
      <w:sz w:val="20"/>
      <w:szCs w:val="20"/>
      <w:lang w:val="en-US" w:eastAsia="de-DE"/>
    </w:rPr>
  </w:style>
  <w:style w:type="character" w:customStyle="1" w:styleId="Ttulo6Car">
    <w:name w:val="Título 6 Car"/>
    <w:basedOn w:val="Fuentedeprrafopredeter"/>
    <w:link w:val="Ttulo6"/>
    <w:rsid w:val="0033527B"/>
    <w:rPr>
      <w:rFonts w:ascii="Times New Roman" w:eastAsia="Times New Roman" w:hAnsi="Times New Roman" w:cs="Times New Roman"/>
      <w:sz w:val="20"/>
      <w:szCs w:val="20"/>
      <w:lang w:val="en-US" w:eastAsia="de-DE"/>
    </w:rPr>
  </w:style>
  <w:style w:type="character" w:customStyle="1" w:styleId="Ttulo7Car">
    <w:name w:val="Título 7 Car"/>
    <w:basedOn w:val="Fuentedeprrafopredeter"/>
    <w:link w:val="Ttulo7"/>
    <w:rsid w:val="0033527B"/>
    <w:rPr>
      <w:rFonts w:ascii="Times New Roman" w:eastAsia="Times New Roman" w:hAnsi="Times New Roman" w:cs="Times New Roman"/>
      <w:sz w:val="20"/>
      <w:szCs w:val="20"/>
      <w:lang w:val="en-US" w:eastAsia="de-DE"/>
    </w:rPr>
  </w:style>
  <w:style w:type="character" w:customStyle="1" w:styleId="Ttulo8Car">
    <w:name w:val="Título 8 Car"/>
    <w:basedOn w:val="Fuentedeprrafopredeter"/>
    <w:link w:val="Ttulo8"/>
    <w:rsid w:val="0033527B"/>
    <w:rPr>
      <w:rFonts w:ascii="Times New Roman" w:eastAsia="Times New Roman" w:hAnsi="Times New Roman" w:cs="Times New Roman"/>
      <w:sz w:val="20"/>
      <w:szCs w:val="20"/>
      <w:lang w:val="en-US" w:eastAsia="de-DE"/>
    </w:rPr>
  </w:style>
  <w:style w:type="character" w:customStyle="1" w:styleId="Ttulo9Car">
    <w:name w:val="Título 9 Car"/>
    <w:basedOn w:val="Fuentedeprrafopredeter"/>
    <w:link w:val="Ttulo9"/>
    <w:rsid w:val="0033527B"/>
    <w:rPr>
      <w:rFonts w:ascii="Times New Roman" w:eastAsia="Times New Roman" w:hAnsi="Times New Roman" w:cs="Times New Roman"/>
      <w:sz w:val="20"/>
      <w:szCs w:val="20"/>
      <w:lang w:val="en-US" w:eastAsia="de-DE"/>
    </w:rPr>
  </w:style>
  <w:style w:type="numbering" w:customStyle="1" w:styleId="arabnumitem">
    <w:name w:val="arabnumitem"/>
    <w:basedOn w:val="Sinlista"/>
    <w:rsid w:val="0033527B"/>
    <w:pPr>
      <w:numPr>
        <w:numId w:val="3"/>
      </w:numPr>
    </w:pPr>
  </w:style>
  <w:style w:type="paragraph" w:styleId="Listaconvietas">
    <w:name w:val="List Bullet"/>
    <w:basedOn w:val="Normal"/>
    <w:rsid w:val="0033527B"/>
    <w:pPr>
      <w:numPr>
        <w:numId w:val="9"/>
      </w:numPr>
      <w:spacing w:before="120" w:after="120"/>
      <w:contextualSpacing/>
    </w:pPr>
  </w:style>
  <w:style w:type="paragraph" w:customStyle="1" w:styleId="bulletitem">
    <w:name w:val="bulletitem"/>
    <w:basedOn w:val="Normal"/>
    <w:rsid w:val="0033527B"/>
    <w:pPr>
      <w:numPr>
        <w:numId w:val="4"/>
      </w:numPr>
      <w:spacing w:before="160" w:after="160"/>
      <w:contextualSpacing/>
    </w:pPr>
  </w:style>
  <w:style w:type="paragraph" w:customStyle="1" w:styleId="dashitem">
    <w:name w:val="dashitem"/>
    <w:basedOn w:val="Normal"/>
    <w:rsid w:val="0033527B"/>
    <w:pPr>
      <w:numPr>
        <w:numId w:val="5"/>
      </w:numPr>
      <w:spacing w:before="160" w:after="160"/>
      <w:contextualSpacing/>
    </w:pPr>
  </w:style>
  <w:style w:type="paragraph" w:customStyle="1" w:styleId="equation">
    <w:name w:val="equation"/>
    <w:basedOn w:val="Normal"/>
    <w:next w:val="Normal"/>
    <w:rsid w:val="0033527B"/>
    <w:pPr>
      <w:tabs>
        <w:tab w:val="center" w:pos="3289"/>
        <w:tab w:val="right" w:pos="6917"/>
      </w:tabs>
      <w:spacing w:before="160" w:after="160"/>
      <w:ind w:firstLine="0"/>
    </w:pPr>
  </w:style>
  <w:style w:type="paragraph" w:customStyle="1" w:styleId="figurecaption">
    <w:name w:val="figurecaption"/>
    <w:basedOn w:val="Normal"/>
    <w:next w:val="Normal"/>
    <w:rsid w:val="0033527B"/>
    <w:pPr>
      <w:keepLines/>
      <w:spacing w:before="120" w:after="240" w:line="220" w:lineRule="atLeast"/>
      <w:ind w:firstLine="0"/>
      <w:jc w:val="center"/>
    </w:pPr>
    <w:rPr>
      <w:sz w:val="18"/>
    </w:rPr>
  </w:style>
  <w:style w:type="paragraph" w:styleId="Piedepgina">
    <w:name w:val="footer"/>
    <w:basedOn w:val="Normal"/>
    <w:link w:val="PiedepginaCar"/>
    <w:rsid w:val="0033527B"/>
    <w:pPr>
      <w:tabs>
        <w:tab w:val="center" w:pos="4536"/>
        <w:tab w:val="right" w:pos="9072"/>
      </w:tabs>
    </w:pPr>
  </w:style>
  <w:style w:type="character" w:customStyle="1" w:styleId="PiedepginaCar">
    <w:name w:val="Pie de página Car"/>
    <w:basedOn w:val="Fuentedeprrafopredeter"/>
    <w:link w:val="Piedepgina"/>
    <w:rsid w:val="0033527B"/>
    <w:rPr>
      <w:rFonts w:ascii="Times New Roman" w:eastAsia="Times New Roman" w:hAnsi="Times New Roman" w:cs="Times New Roman"/>
      <w:sz w:val="20"/>
      <w:szCs w:val="20"/>
      <w:lang w:val="en-US" w:eastAsia="de-DE"/>
    </w:rPr>
  </w:style>
  <w:style w:type="paragraph" w:customStyle="1" w:styleId="heading1">
    <w:name w:val="heading1"/>
    <w:basedOn w:val="Ttulo1"/>
    <w:next w:val="Normal"/>
    <w:rsid w:val="0033527B"/>
    <w:pPr>
      <w:numPr>
        <w:numId w:val="6"/>
      </w:numPr>
    </w:pPr>
    <w:rPr>
      <w:bCs/>
    </w:rPr>
  </w:style>
  <w:style w:type="paragraph" w:customStyle="1" w:styleId="heading2">
    <w:name w:val="heading2"/>
    <w:basedOn w:val="Ttulo2"/>
    <w:next w:val="Normal"/>
    <w:rsid w:val="0033527B"/>
    <w:pPr>
      <w:numPr>
        <w:ilvl w:val="1"/>
        <w:numId w:val="6"/>
      </w:numPr>
    </w:pPr>
    <w:rPr>
      <w:bCs/>
      <w:iCs/>
    </w:rPr>
  </w:style>
  <w:style w:type="character" w:customStyle="1" w:styleId="heading3">
    <w:name w:val="heading3"/>
    <w:basedOn w:val="Fuentedeprrafopredeter"/>
    <w:rsid w:val="0033527B"/>
    <w:rPr>
      <w:b/>
    </w:rPr>
  </w:style>
  <w:style w:type="character" w:customStyle="1" w:styleId="heading4">
    <w:name w:val="heading4"/>
    <w:basedOn w:val="Fuentedeprrafopredeter"/>
    <w:rsid w:val="0033527B"/>
    <w:rPr>
      <w:i/>
    </w:rPr>
  </w:style>
  <w:style w:type="numbering" w:customStyle="1" w:styleId="headings">
    <w:name w:val="headings"/>
    <w:basedOn w:val="arabnumitem"/>
    <w:rsid w:val="0033527B"/>
    <w:pPr>
      <w:numPr>
        <w:numId w:val="20"/>
      </w:numPr>
    </w:pPr>
  </w:style>
  <w:style w:type="paragraph" w:customStyle="1" w:styleId="image">
    <w:name w:val="image"/>
    <w:basedOn w:val="Normal"/>
    <w:next w:val="Normal"/>
    <w:rsid w:val="0033527B"/>
    <w:pPr>
      <w:spacing w:before="240" w:after="120"/>
      <w:ind w:firstLine="0"/>
      <w:jc w:val="center"/>
    </w:pPr>
  </w:style>
  <w:style w:type="numbering" w:customStyle="1" w:styleId="itemization">
    <w:name w:val="itemization"/>
    <w:basedOn w:val="Sinlista"/>
    <w:semiHidden/>
    <w:rsid w:val="0033527B"/>
  </w:style>
  <w:style w:type="numbering" w:customStyle="1" w:styleId="itemization1">
    <w:name w:val="itemization1"/>
    <w:basedOn w:val="Sinlista"/>
    <w:rsid w:val="0033527B"/>
    <w:pPr>
      <w:numPr>
        <w:numId w:val="4"/>
      </w:numPr>
    </w:pPr>
  </w:style>
  <w:style w:type="numbering" w:customStyle="1" w:styleId="itemization2">
    <w:name w:val="itemization2"/>
    <w:basedOn w:val="Sinlista"/>
    <w:rsid w:val="0033527B"/>
    <w:pPr>
      <w:numPr>
        <w:numId w:val="5"/>
      </w:numPr>
    </w:pPr>
  </w:style>
  <w:style w:type="paragraph" w:styleId="Encabezado">
    <w:name w:val="header"/>
    <w:basedOn w:val="Normal"/>
    <w:link w:val="EncabezadoCar"/>
    <w:rsid w:val="0033527B"/>
    <w:pPr>
      <w:tabs>
        <w:tab w:val="center" w:pos="4536"/>
        <w:tab w:val="right" w:pos="9072"/>
      </w:tabs>
      <w:ind w:firstLine="0"/>
    </w:pPr>
    <w:rPr>
      <w:sz w:val="18"/>
    </w:rPr>
  </w:style>
  <w:style w:type="character" w:customStyle="1" w:styleId="EncabezadoCar">
    <w:name w:val="Encabezado Car"/>
    <w:basedOn w:val="Fuentedeprrafopredeter"/>
    <w:link w:val="Encabezado"/>
    <w:rsid w:val="0033527B"/>
    <w:rPr>
      <w:rFonts w:ascii="Times New Roman" w:eastAsia="Times New Roman" w:hAnsi="Times New Roman" w:cs="Times New Roman"/>
      <w:sz w:val="18"/>
      <w:szCs w:val="20"/>
      <w:lang w:val="en-US" w:eastAsia="de-DE"/>
    </w:rPr>
  </w:style>
  <w:style w:type="paragraph" w:styleId="Listaconnmeros">
    <w:name w:val="List Number"/>
    <w:basedOn w:val="Normal"/>
    <w:rsid w:val="0033527B"/>
    <w:pPr>
      <w:numPr>
        <w:numId w:val="10"/>
      </w:numPr>
    </w:pPr>
  </w:style>
  <w:style w:type="paragraph" w:customStyle="1" w:styleId="numitem">
    <w:name w:val="numitem"/>
    <w:basedOn w:val="Normal"/>
    <w:rsid w:val="0033527B"/>
    <w:pPr>
      <w:numPr>
        <w:numId w:val="11"/>
      </w:numPr>
      <w:spacing w:before="160" w:after="160"/>
      <w:contextualSpacing/>
    </w:pPr>
  </w:style>
  <w:style w:type="paragraph" w:customStyle="1" w:styleId="p1a">
    <w:name w:val="p1a"/>
    <w:basedOn w:val="Normal"/>
    <w:rsid w:val="0033527B"/>
    <w:pPr>
      <w:ind w:firstLine="0"/>
    </w:pPr>
  </w:style>
  <w:style w:type="paragraph" w:customStyle="1" w:styleId="programcode">
    <w:name w:val="programcode"/>
    <w:basedOn w:val="Normal"/>
    <w:rsid w:val="0033527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3527B"/>
    <w:pPr>
      <w:numPr>
        <w:numId w:val="7"/>
      </w:numPr>
      <w:spacing w:line="220" w:lineRule="atLeast"/>
    </w:pPr>
    <w:rPr>
      <w:sz w:val="18"/>
    </w:rPr>
  </w:style>
  <w:style w:type="numbering" w:customStyle="1" w:styleId="referencelist">
    <w:name w:val="referencelist"/>
    <w:basedOn w:val="Sinlista"/>
    <w:semiHidden/>
    <w:rsid w:val="0033527B"/>
    <w:pPr>
      <w:numPr>
        <w:numId w:val="7"/>
      </w:numPr>
    </w:pPr>
  </w:style>
  <w:style w:type="paragraph" w:customStyle="1" w:styleId="runninghead-left">
    <w:name w:val="running head - left"/>
    <w:basedOn w:val="Normal"/>
    <w:rsid w:val="0033527B"/>
    <w:pPr>
      <w:ind w:firstLine="0"/>
      <w:jc w:val="left"/>
    </w:pPr>
    <w:rPr>
      <w:sz w:val="18"/>
      <w:szCs w:val="18"/>
    </w:rPr>
  </w:style>
  <w:style w:type="paragraph" w:customStyle="1" w:styleId="runninghead-right">
    <w:name w:val="running head - right"/>
    <w:basedOn w:val="Normal"/>
    <w:rsid w:val="0033527B"/>
    <w:pPr>
      <w:ind w:firstLine="0"/>
      <w:jc w:val="right"/>
    </w:pPr>
    <w:rPr>
      <w:bCs/>
      <w:sz w:val="18"/>
      <w:szCs w:val="18"/>
    </w:rPr>
  </w:style>
  <w:style w:type="character" w:styleId="Nmerodepgina">
    <w:name w:val="page number"/>
    <w:basedOn w:val="Fuentedeprrafopredeter"/>
    <w:rsid w:val="0033527B"/>
    <w:rPr>
      <w:sz w:val="18"/>
    </w:rPr>
  </w:style>
  <w:style w:type="paragraph" w:customStyle="1" w:styleId="papersubtitle">
    <w:name w:val="papersubtitle"/>
    <w:basedOn w:val="papertitle"/>
    <w:next w:val="author"/>
    <w:rsid w:val="0033527B"/>
    <w:pPr>
      <w:spacing w:before="120" w:line="280" w:lineRule="atLeast"/>
    </w:pPr>
    <w:rPr>
      <w:sz w:val="24"/>
    </w:rPr>
  </w:style>
  <w:style w:type="paragraph" w:customStyle="1" w:styleId="tablecaption">
    <w:name w:val="tablecaption"/>
    <w:basedOn w:val="Normal"/>
    <w:next w:val="Normal"/>
    <w:rsid w:val="0033527B"/>
    <w:pPr>
      <w:keepNext/>
      <w:keepLines/>
      <w:spacing w:before="240" w:after="120" w:line="220" w:lineRule="atLeast"/>
      <w:ind w:firstLine="0"/>
      <w:jc w:val="center"/>
    </w:pPr>
    <w:rPr>
      <w:sz w:val="18"/>
      <w:lang w:val="de-DE"/>
    </w:rPr>
  </w:style>
  <w:style w:type="character" w:customStyle="1" w:styleId="url">
    <w:name w:val="url"/>
    <w:basedOn w:val="Fuentedeprrafopredeter"/>
    <w:rsid w:val="0033527B"/>
    <w:rPr>
      <w:rFonts w:ascii="Courier" w:hAnsi="Courier"/>
      <w:noProof/>
      <w:lang w:val="en-US"/>
    </w:rPr>
  </w:style>
  <w:style w:type="character" w:customStyle="1" w:styleId="RH">
    <w:name w:val="RH"/>
    <w:basedOn w:val="Fuentedeprrafopredeter"/>
    <w:rsid w:val="0033527B"/>
  </w:style>
  <w:style w:type="paragraph" w:customStyle="1" w:styleId="ReferenceLine">
    <w:name w:val="ReferenceLine"/>
    <w:basedOn w:val="p1a"/>
    <w:rsid w:val="0033527B"/>
    <w:pPr>
      <w:spacing w:line="200" w:lineRule="exact"/>
    </w:pPr>
    <w:rPr>
      <w:sz w:val="16"/>
    </w:rPr>
  </w:style>
  <w:style w:type="table" w:styleId="Cuadrculamedia3-nfasis3">
    <w:name w:val="Medium Grid 3 Accent 3"/>
    <w:basedOn w:val="Tablanormal"/>
    <w:uiPriority w:val="69"/>
    <w:rsid w:val="00210735"/>
    <w:pPr>
      <w:spacing w:after="0" w:line="240" w:lineRule="auto"/>
    </w:pPr>
    <w:rPr>
      <w:lang w:val="es-ES" w:eastAsia="es-E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2">
    <w:name w:val="Medium Grid 3 Accent 2"/>
    <w:basedOn w:val="Tablanormal"/>
    <w:uiPriority w:val="69"/>
    <w:rsid w:val="0021073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numbering" w:customStyle="1" w:styleId="itemization11">
    <w:name w:val="itemization11"/>
    <w:basedOn w:val="Sinlista"/>
    <w:rsid w:val="005D33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Prrafodelista">
    <w:name w:val="itemization1"/>
    <w:pPr>
      <w:numPr>
        <w:numId w:val="4"/>
      </w:numPr>
    </w:pPr>
  </w:style>
  <w:style w:type="numbering" w:customStyle="1" w:styleId="Textonotapie">
    <w:name w:val="itemization2"/>
    <w:pPr>
      <w:numPr>
        <w:numId w:val="5"/>
      </w:numPr>
    </w:pPr>
  </w:style>
  <w:style w:type="numbering" w:customStyle="1" w:styleId="TextonotapieCar">
    <w:name w:val="headings"/>
    <w:pPr>
      <w:numPr>
        <w:numId w:val="20"/>
      </w:numPr>
    </w:pPr>
  </w:style>
  <w:style w:type="numbering" w:customStyle="1" w:styleId="Refdenotaalpie">
    <w:name w:val="arabnumitem"/>
    <w:pPr>
      <w:numPr>
        <w:numId w:val="3"/>
      </w:numPr>
    </w:pPr>
  </w:style>
  <w:style w:type="numbering" w:customStyle="1" w:styleId="Hipervnculo">
    <w:name w:val="referencelist"/>
    <w:pPr>
      <w:numPr>
        <w:numId w:val="7"/>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3techs.com/technologies/overview/javascript_library/all" TargetMode="External"/><Relationship Id="rId23" Type="http://schemas.microsoft.com/office/2011/relationships/commentsExtended" Target="commentsExtended.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1E90CA-E9BF-46E7-9109-04DE01627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5773</Words>
  <Characters>31754</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37453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marcazal</dc:creator>
  <cp:lastModifiedBy>marcazal</cp:lastModifiedBy>
  <cp:revision>2</cp:revision>
  <cp:lastPrinted>2016-03-02T02:51:00Z</cp:lastPrinted>
  <dcterms:created xsi:type="dcterms:W3CDTF">2016-03-02T04:38:00Z</dcterms:created>
  <dcterms:modified xsi:type="dcterms:W3CDTF">2016-03-02T04:38:00Z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DISP">
    <vt:lpwstr>ref</vt:lpwstr>
  </property>
  <property fmtid="{D5CDD505-2E9C-101B-9397-08002B2CF9AE}" pid="3" name="BIBFILE">
    <vt:lpwstr>C:\Users\marcazal\Dropbox\Tesis-Ivan Lopez\Bibliografìa utilizada\retTesis.bib</vt:lpwstr>
  </property>
</Properties>
</file>